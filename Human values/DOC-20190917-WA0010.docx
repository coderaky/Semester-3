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EB1" w:rsidRPr="00BF0C6A" w:rsidRDefault="00576EB1" w:rsidP="00BF0C6A">
      <w:pPr>
        <w:numPr>
          <w:ilvl w:val="0"/>
          <w:numId w:val="1"/>
        </w:numPr>
        <w:pBdr>
          <w:right w:val="single" w:sz="4" w:space="0" w:color="DBDBDB"/>
        </w:pBdr>
        <w:spacing w:after="0" w:line="240" w:lineRule="auto"/>
        <w:ind w:left="0"/>
        <w:jc w:val="both"/>
        <w:textAlignment w:val="baseline"/>
        <w:rPr>
          <w:rFonts w:ascii="Times New Roman" w:eastAsia="Times New Roman" w:hAnsi="Times New Roman" w:cs="Times New Roman"/>
          <w:bCs/>
          <w:kern w:val="36"/>
          <w:sz w:val="24"/>
          <w:szCs w:val="24"/>
          <w:lang w:eastAsia="en-IN"/>
        </w:rPr>
      </w:pPr>
      <w:r w:rsidRPr="00BF0C6A">
        <w:rPr>
          <w:rFonts w:ascii="Times New Roman" w:hAnsi="Times New Roman" w:cs="Times New Roman"/>
          <w:sz w:val="24"/>
          <w:szCs w:val="24"/>
          <w:shd w:val="clear" w:color="auto" w:fill="ECECEC"/>
        </w:rPr>
        <w:t xml:space="preserve">1. Important and lasting beliefs or ideals shared by the members of a culture about what is good or bad and desirable or undesirable. Values have major influence on a person's </w:t>
      </w:r>
      <w:proofErr w:type="spellStart"/>
      <w:r w:rsidRPr="00BF0C6A">
        <w:rPr>
          <w:rFonts w:ascii="Times New Roman" w:hAnsi="Times New Roman" w:cs="Times New Roman"/>
          <w:sz w:val="24"/>
          <w:szCs w:val="24"/>
          <w:shd w:val="clear" w:color="auto" w:fill="ECECEC"/>
        </w:rPr>
        <w:t>behavior</w:t>
      </w:r>
      <w:proofErr w:type="spellEnd"/>
      <w:r w:rsidRPr="00BF0C6A">
        <w:rPr>
          <w:rFonts w:ascii="Times New Roman" w:hAnsi="Times New Roman" w:cs="Times New Roman"/>
          <w:sz w:val="24"/>
          <w:szCs w:val="24"/>
          <w:shd w:val="clear" w:color="auto" w:fill="ECECEC"/>
        </w:rPr>
        <w:t xml:space="preserve"> and attitude and serve as broad guidelines in all situations. Some common business values are fairness, innovation and community involvement.</w:t>
      </w:r>
      <w:r w:rsidRPr="00BF0C6A">
        <w:rPr>
          <w:rFonts w:ascii="Times New Roman" w:hAnsi="Times New Roman" w:cs="Times New Roman"/>
          <w:sz w:val="24"/>
          <w:szCs w:val="24"/>
        </w:rPr>
        <w:br/>
      </w:r>
      <w:r w:rsidRPr="00BF0C6A">
        <w:rPr>
          <w:rFonts w:ascii="Times New Roman" w:hAnsi="Times New Roman" w:cs="Times New Roman"/>
          <w:sz w:val="24"/>
          <w:szCs w:val="24"/>
        </w:rPr>
        <w:br/>
      </w:r>
      <w:r w:rsidRPr="00BF0C6A">
        <w:rPr>
          <w:rFonts w:ascii="Times New Roman" w:eastAsia="Times New Roman" w:hAnsi="Times New Roman" w:cs="Times New Roman"/>
          <w:bCs/>
          <w:kern w:val="36"/>
          <w:sz w:val="24"/>
          <w:szCs w:val="24"/>
          <w:lang w:eastAsia="en-IN"/>
        </w:rPr>
        <w:t>Human Values: Meaning, Nature and Types</w:t>
      </w:r>
    </w:p>
    <w:p w:rsidR="00576EB1" w:rsidRPr="00BF0C6A" w:rsidRDefault="00576EB1" w:rsidP="00BF0C6A">
      <w:pPr>
        <w:spacing w:after="0"/>
        <w:jc w:val="both"/>
        <w:rPr>
          <w:ins w:id="0" w:author="Unknown"/>
          <w:rFonts w:ascii="Times New Roman" w:hAnsi="Times New Roman" w:cs="Times New Roman"/>
          <w:b/>
          <w:sz w:val="32"/>
          <w:szCs w:val="24"/>
          <w:lang w:eastAsia="en-IN"/>
        </w:rPr>
      </w:pPr>
      <w:ins w:id="1" w:author="Unknown">
        <w:r w:rsidRPr="00BF0C6A">
          <w:rPr>
            <w:rFonts w:ascii="Times New Roman" w:hAnsi="Times New Roman" w:cs="Times New Roman"/>
            <w:b/>
            <w:sz w:val="32"/>
            <w:szCs w:val="24"/>
            <w:bdr w:val="none" w:sz="0" w:space="0" w:color="auto" w:frame="1"/>
            <w:lang w:eastAsia="en-IN"/>
          </w:rPr>
          <w:t>Meaning of Value:</w:t>
        </w:r>
      </w:ins>
    </w:p>
    <w:p w:rsidR="00576EB1" w:rsidRPr="00BF0C6A" w:rsidRDefault="00576EB1" w:rsidP="00BF0C6A">
      <w:pPr>
        <w:spacing w:after="0"/>
        <w:jc w:val="both"/>
        <w:rPr>
          <w:ins w:id="2" w:author="Unknown"/>
          <w:rFonts w:ascii="Times New Roman" w:hAnsi="Times New Roman" w:cs="Times New Roman"/>
          <w:sz w:val="24"/>
          <w:szCs w:val="24"/>
          <w:lang w:eastAsia="en-IN"/>
        </w:rPr>
      </w:pPr>
      <w:ins w:id="3" w:author="Unknown">
        <w:r w:rsidRPr="00BF0C6A">
          <w:rPr>
            <w:rFonts w:ascii="Times New Roman" w:hAnsi="Times New Roman" w:cs="Times New Roman"/>
            <w:sz w:val="24"/>
            <w:szCs w:val="24"/>
            <w:lang w:eastAsia="en-IN"/>
          </w:rPr>
          <w:t xml:space="preserve">Human values have been employed in so distinctively different ways in human discourse. It is often said that a person has a value or an object has a value. These two usages have been explicitly recognised by writers in various disciplines such as Charles </w:t>
        </w:r>
        <w:proofErr w:type="spellStart"/>
        <w:r w:rsidRPr="00BF0C6A">
          <w:rPr>
            <w:rFonts w:ascii="Times New Roman" w:hAnsi="Times New Roman" w:cs="Times New Roman"/>
            <w:sz w:val="24"/>
            <w:szCs w:val="24"/>
            <w:lang w:eastAsia="en-IN"/>
          </w:rPr>
          <w:t>Mortris</w:t>
        </w:r>
        <w:proofErr w:type="spellEnd"/>
        <w:r w:rsidRPr="00BF0C6A">
          <w:rPr>
            <w:rFonts w:ascii="Times New Roman" w:hAnsi="Times New Roman" w:cs="Times New Roman"/>
            <w:sz w:val="24"/>
            <w:szCs w:val="24"/>
            <w:lang w:eastAsia="en-IN"/>
          </w:rPr>
          <w:t xml:space="preserve"> in Philosophy, </w:t>
        </w:r>
        <w:proofErr w:type="spellStart"/>
        <w:r w:rsidRPr="00BF0C6A">
          <w:rPr>
            <w:rFonts w:ascii="Times New Roman" w:hAnsi="Times New Roman" w:cs="Times New Roman"/>
            <w:sz w:val="24"/>
            <w:szCs w:val="24"/>
            <w:lang w:eastAsia="en-IN"/>
          </w:rPr>
          <w:t>Brevster</w:t>
        </w:r>
        <w:proofErr w:type="spellEnd"/>
        <w:r w:rsidRPr="00BF0C6A">
          <w:rPr>
            <w:rFonts w:ascii="Times New Roman" w:hAnsi="Times New Roman" w:cs="Times New Roman"/>
            <w:sz w:val="24"/>
            <w:szCs w:val="24"/>
            <w:lang w:eastAsia="en-IN"/>
          </w:rPr>
          <w:t xml:space="preserve"> Smith in Psychology and </w:t>
        </w:r>
        <w:proofErr w:type="spellStart"/>
        <w:r w:rsidRPr="00BF0C6A">
          <w:rPr>
            <w:rFonts w:ascii="Times New Roman" w:hAnsi="Times New Roman" w:cs="Times New Roman"/>
            <w:sz w:val="24"/>
            <w:szCs w:val="24"/>
            <w:lang w:eastAsia="en-IN"/>
          </w:rPr>
          <w:t>Roibin</w:t>
        </w:r>
        <w:proofErr w:type="spellEnd"/>
        <w:r w:rsidRPr="00BF0C6A">
          <w:rPr>
            <w:rFonts w:ascii="Times New Roman" w:hAnsi="Times New Roman" w:cs="Times New Roman"/>
            <w:sz w:val="24"/>
            <w:szCs w:val="24"/>
            <w:lang w:eastAsia="en-IN"/>
          </w:rPr>
          <w:t xml:space="preserve"> Williams in Sociology.</w:t>
        </w:r>
      </w:ins>
    </w:p>
    <w:p w:rsidR="00576EB1" w:rsidRPr="00BF0C6A" w:rsidRDefault="00576EB1" w:rsidP="00BF0C6A">
      <w:pPr>
        <w:spacing w:after="0"/>
        <w:jc w:val="both"/>
        <w:rPr>
          <w:ins w:id="4" w:author="Unknown"/>
          <w:rFonts w:ascii="Times New Roman" w:hAnsi="Times New Roman" w:cs="Times New Roman"/>
          <w:sz w:val="24"/>
          <w:szCs w:val="24"/>
          <w:lang w:eastAsia="en-IN"/>
        </w:rPr>
      </w:pPr>
      <w:ins w:id="5" w:author="Unknown">
        <w:r w:rsidRPr="00BF0C6A">
          <w:rPr>
            <w:rFonts w:ascii="Times New Roman" w:hAnsi="Times New Roman" w:cs="Times New Roman"/>
            <w:sz w:val="24"/>
            <w:szCs w:val="24"/>
            <w:lang w:eastAsia="en-IN"/>
          </w:rPr>
          <w:t xml:space="preserve">If one wants to know the origin of the term ‘VALUE’, it may be stated very firmly that the term ‘VALUE’ comes from the Latin word ‘VALERE’ which means ‘to be of worth’. </w:t>
        </w:r>
        <w:proofErr w:type="gramStart"/>
        <w:r w:rsidRPr="00BF0C6A">
          <w:rPr>
            <w:rFonts w:ascii="Times New Roman" w:hAnsi="Times New Roman" w:cs="Times New Roman"/>
            <w:sz w:val="24"/>
            <w:szCs w:val="24"/>
            <w:lang w:eastAsia="en-IN"/>
          </w:rPr>
          <w:t>Whereas, the concise Oxford Dictionary defines the term VALUE’ as the ‘worth, desirability or utility of a thing’.</w:t>
        </w:r>
        <w:proofErr w:type="gramEnd"/>
      </w:ins>
    </w:p>
    <w:p w:rsidR="00576EB1" w:rsidRPr="00BF0C6A" w:rsidRDefault="00576EB1" w:rsidP="00BF0C6A">
      <w:pPr>
        <w:spacing w:after="0"/>
        <w:jc w:val="both"/>
        <w:rPr>
          <w:ins w:id="6" w:author="Unknown"/>
          <w:rFonts w:ascii="Times New Roman" w:hAnsi="Times New Roman" w:cs="Times New Roman"/>
          <w:sz w:val="24"/>
          <w:szCs w:val="24"/>
          <w:lang w:eastAsia="en-IN"/>
        </w:rPr>
      </w:pPr>
      <w:ins w:id="7" w:author="Unknown">
        <w:r w:rsidRPr="00BF0C6A">
          <w:rPr>
            <w:rFonts w:ascii="Times New Roman" w:hAnsi="Times New Roman" w:cs="Times New Roman"/>
            <w:sz w:val="24"/>
            <w:szCs w:val="24"/>
            <w:lang w:eastAsia="en-IN"/>
          </w:rPr>
          <w:t>In fact, it is difficult to define values, for they are as comprehensive in a nature as our human life. Somewhere, some other dictionary states that Value is that which renders anything useful, worthy or estimable. It is price, worth or importance of a thing’.</w:t>
        </w:r>
      </w:ins>
    </w:p>
    <w:p w:rsidR="00576EB1" w:rsidRPr="00BF0C6A" w:rsidRDefault="00576EB1" w:rsidP="00BF0C6A">
      <w:pPr>
        <w:spacing w:after="0"/>
        <w:jc w:val="both"/>
        <w:rPr>
          <w:ins w:id="8" w:author="Unknown"/>
          <w:rFonts w:ascii="Times New Roman" w:hAnsi="Times New Roman" w:cs="Times New Roman"/>
          <w:sz w:val="24"/>
          <w:szCs w:val="24"/>
          <w:lang w:eastAsia="en-IN"/>
        </w:rPr>
      </w:pPr>
      <w:ins w:id="9" w:author="Unknown">
        <w:r w:rsidRPr="00BF0C6A">
          <w:rPr>
            <w:rFonts w:ascii="Times New Roman" w:hAnsi="Times New Roman" w:cs="Times New Roman"/>
            <w:sz w:val="24"/>
            <w:szCs w:val="24"/>
            <w:lang w:eastAsia="en-IN"/>
          </w:rPr>
          <w:t xml:space="preserve">Value is “a concept explicit </w:t>
        </w:r>
        <w:proofErr w:type="spellStart"/>
        <w:r w:rsidRPr="00BF0C6A">
          <w:rPr>
            <w:rFonts w:ascii="Times New Roman" w:hAnsi="Times New Roman" w:cs="Times New Roman"/>
            <w:sz w:val="24"/>
            <w:szCs w:val="24"/>
            <w:lang w:eastAsia="en-IN"/>
          </w:rPr>
          <w:t>of</w:t>
        </w:r>
        <w:proofErr w:type="spellEnd"/>
        <w:r w:rsidRPr="00BF0C6A">
          <w:rPr>
            <w:rFonts w:ascii="Times New Roman" w:hAnsi="Times New Roman" w:cs="Times New Roman"/>
            <w:sz w:val="24"/>
            <w:szCs w:val="24"/>
            <w:lang w:eastAsia="en-IN"/>
          </w:rPr>
          <w:t xml:space="preserve"> implicit, distinctive of an individual or characteristics of a group of those desirable traits which influence the selection from available modes and ends of action.”</w:t>
        </w:r>
      </w:ins>
    </w:p>
    <w:p w:rsidR="00576EB1" w:rsidRPr="00BF0C6A" w:rsidRDefault="00576EB1" w:rsidP="00BF0C6A">
      <w:pPr>
        <w:spacing w:after="0"/>
        <w:jc w:val="both"/>
        <w:rPr>
          <w:ins w:id="10" w:author="Unknown"/>
          <w:rFonts w:ascii="Times New Roman" w:hAnsi="Times New Roman" w:cs="Times New Roman"/>
          <w:sz w:val="24"/>
          <w:szCs w:val="24"/>
          <w:lang w:eastAsia="en-IN"/>
        </w:rPr>
      </w:pPr>
      <w:ins w:id="11" w:author="Unknown">
        <w:r w:rsidRPr="00BF0C6A">
          <w:rPr>
            <w:rFonts w:ascii="Times New Roman" w:hAnsi="Times New Roman" w:cs="Times New Roman"/>
            <w:sz w:val="24"/>
            <w:szCs w:val="24"/>
            <w:lang w:eastAsia="en-IN"/>
          </w:rPr>
          <w:t>In fact, value is an abstract term which is commonly regarded as an economic conception. In the words of John Dewey, “Value means primarily, to price, to esteem, to appraise, to estimate. It means the act of cherishing something holding it clear and also, the act of passing judgement upon the nature and amount of its value as compared with something else,”</w:t>
        </w:r>
      </w:ins>
    </w:p>
    <w:p w:rsidR="00576EB1" w:rsidRPr="00BF0C6A" w:rsidRDefault="00576EB1" w:rsidP="00BF0C6A">
      <w:pPr>
        <w:spacing w:after="0"/>
        <w:jc w:val="both"/>
        <w:rPr>
          <w:ins w:id="12" w:author="Unknown"/>
          <w:rFonts w:ascii="Times New Roman" w:hAnsi="Times New Roman" w:cs="Times New Roman"/>
          <w:sz w:val="24"/>
          <w:szCs w:val="24"/>
          <w:lang w:eastAsia="en-IN"/>
        </w:rPr>
      </w:pPr>
      <w:ins w:id="13" w:author="Unknown">
        <w:r w:rsidRPr="00BF0C6A">
          <w:rPr>
            <w:rFonts w:ascii="Times New Roman" w:hAnsi="Times New Roman" w:cs="Times New Roman"/>
            <w:sz w:val="24"/>
            <w:szCs w:val="24"/>
            <w:lang w:eastAsia="en-IN"/>
          </w:rPr>
          <w:t xml:space="preserve">According to </w:t>
        </w:r>
        <w:proofErr w:type="spellStart"/>
        <w:r w:rsidRPr="00BF0C6A">
          <w:rPr>
            <w:rFonts w:ascii="Times New Roman" w:hAnsi="Times New Roman" w:cs="Times New Roman"/>
            <w:sz w:val="24"/>
            <w:szCs w:val="24"/>
            <w:lang w:eastAsia="en-IN"/>
          </w:rPr>
          <w:t>Rokeach</w:t>
        </w:r>
        <w:proofErr w:type="spellEnd"/>
        <w:r w:rsidRPr="00BF0C6A">
          <w:rPr>
            <w:rFonts w:ascii="Times New Roman" w:hAnsi="Times New Roman" w:cs="Times New Roman"/>
            <w:sz w:val="24"/>
            <w:szCs w:val="24"/>
            <w:lang w:eastAsia="en-IN"/>
          </w:rPr>
          <w:t>, “</w:t>
        </w:r>
        <w:r w:rsidRPr="00BF0C6A">
          <w:rPr>
            <w:rFonts w:ascii="Times New Roman" w:hAnsi="Times New Roman" w:cs="Times New Roman"/>
            <w:b/>
            <w:sz w:val="32"/>
            <w:szCs w:val="24"/>
            <w:lang w:eastAsia="en-IN"/>
          </w:rPr>
          <w:t>Value is an enduring belief, a specific mode of conduct or an end state of existence, along a continuum of relative importance.”</w:t>
        </w:r>
      </w:ins>
    </w:p>
    <w:p w:rsidR="00BF0C6A" w:rsidRDefault="00BF0C6A" w:rsidP="00BF0C6A">
      <w:pPr>
        <w:spacing w:after="0" w:line="240" w:lineRule="auto"/>
        <w:jc w:val="both"/>
        <w:textAlignment w:val="baseline"/>
        <w:rPr>
          <w:rFonts w:ascii="Times New Roman" w:eastAsia="Times New Roman" w:hAnsi="Times New Roman" w:cs="Times New Roman"/>
          <w:sz w:val="24"/>
          <w:szCs w:val="24"/>
          <w:lang w:eastAsia="en-IN"/>
        </w:rPr>
      </w:pPr>
    </w:p>
    <w:p w:rsidR="00576EB1" w:rsidRPr="00BF0C6A" w:rsidRDefault="00576EB1" w:rsidP="00BF0C6A">
      <w:pPr>
        <w:spacing w:after="0" w:line="240" w:lineRule="auto"/>
        <w:jc w:val="both"/>
        <w:textAlignment w:val="baseline"/>
        <w:rPr>
          <w:ins w:id="14" w:author="Unknown"/>
          <w:rFonts w:ascii="Times New Roman" w:eastAsia="Times New Roman" w:hAnsi="Times New Roman" w:cs="Times New Roman"/>
          <w:sz w:val="24"/>
          <w:szCs w:val="24"/>
          <w:lang w:eastAsia="en-IN"/>
        </w:rPr>
      </w:pPr>
      <w:ins w:id="15" w:author="Unknown">
        <w:r w:rsidRPr="00BF0C6A">
          <w:rPr>
            <w:rFonts w:ascii="Times New Roman" w:eastAsia="Times New Roman" w:hAnsi="Times New Roman" w:cs="Times New Roman"/>
            <w:sz w:val="24"/>
            <w:szCs w:val="24"/>
            <w:lang w:eastAsia="en-IN"/>
          </w:rPr>
          <w:t xml:space="preserve">In spite of the definitions quoted so far, one more definition still remains and it is of the eminent sociologist Prof. R. K. </w:t>
        </w:r>
        <w:proofErr w:type="spellStart"/>
        <w:r w:rsidRPr="00BF0C6A">
          <w:rPr>
            <w:rFonts w:ascii="Times New Roman" w:eastAsia="Times New Roman" w:hAnsi="Times New Roman" w:cs="Times New Roman"/>
            <w:sz w:val="24"/>
            <w:szCs w:val="24"/>
            <w:lang w:eastAsia="en-IN"/>
          </w:rPr>
          <w:t>Mukerjee</w:t>
        </w:r>
        <w:proofErr w:type="spellEnd"/>
        <w:r w:rsidRPr="00BF0C6A">
          <w:rPr>
            <w:rFonts w:ascii="Times New Roman" w:eastAsia="Times New Roman" w:hAnsi="Times New Roman" w:cs="Times New Roman"/>
            <w:sz w:val="24"/>
            <w:szCs w:val="24"/>
            <w:lang w:eastAsia="en-IN"/>
          </w:rPr>
          <w:t>, who defines ‘value’ as follows —</w:t>
        </w:r>
      </w:ins>
    </w:p>
    <w:p w:rsidR="00576EB1" w:rsidRPr="00BF0C6A" w:rsidRDefault="00576EB1" w:rsidP="00BF0C6A">
      <w:pPr>
        <w:spacing w:after="0" w:line="240" w:lineRule="auto"/>
        <w:jc w:val="both"/>
        <w:textAlignment w:val="baseline"/>
        <w:rPr>
          <w:ins w:id="16" w:author="Unknown"/>
          <w:rFonts w:ascii="Times New Roman" w:eastAsia="Times New Roman" w:hAnsi="Times New Roman" w:cs="Times New Roman"/>
          <w:b/>
          <w:sz w:val="28"/>
          <w:szCs w:val="24"/>
          <w:lang w:eastAsia="en-IN"/>
        </w:rPr>
      </w:pPr>
      <w:ins w:id="17" w:author="Unknown">
        <w:r w:rsidRPr="00BF0C6A">
          <w:rPr>
            <w:rFonts w:ascii="Times New Roman" w:eastAsia="Times New Roman" w:hAnsi="Times New Roman" w:cs="Times New Roman"/>
            <w:b/>
            <w:sz w:val="36"/>
            <w:szCs w:val="24"/>
            <w:lang w:eastAsia="en-IN"/>
          </w:rPr>
          <w:t>“</w:t>
        </w:r>
        <w:r w:rsidRPr="00BF0C6A">
          <w:rPr>
            <w:rFonts w:ascii="Times New Roman" w:eastAsia="Times New Roman" w:hAnsi="Times New Roman" w:cs="Times New Roman"/>
            <w:b/>
            <w:sz w:val="28"/>
            <w:szCs w:val="24"/>
            <w:lang w:eastAsia="en-IN"/>
          </w:rPr>
          <w:t>Values are socially approved desires and goals that are internalised through the process of conditioning, learning or socialisation and aspirations.”</w:t>
        </w:r>
      </w:ins>
    </w:p>
    <w:p w:rsidR="00576EB1" w:rsidRPr="00BF0C6A" w:rsidRDefault="00576EB1" w:rsidP="00BF0C6A">
      <w:pPr>
        <w:spacing w:after="0" w:line="240" w:lineRule="auto"/>
        <w:jc w:val="both"/>
        <w:textAlignment w:val="baseline"/>
        <w:rPr>
          <w:ins w:id="18" w:author="Unknown"/>
          <w:rFonts w:ascii="Times New Roman" w:eastAsia="Times New Roman" w:hAnsi="Times New Roman" w:cs="Times New Roman"/>
          <w:sz w:val="24"/>
          <w:szCs w:val="24"/>
          <w:lang w:eastAsia="en-IN"/>
        </w:rPr>
      </w:pPr>
      <w:ins w:id="19" w:author="Unknown">
        <w:r w:rsidRPr="00BF0C6A">
          <w:rPr>
            <w:rFonts w:ascii="Times New Roman" w:eastAsia="Times New Roman" w:hAnsi="Times New Roman" w:cs="Times New Roman"/>
            <w:sz w:val="20"/>
            <w:szCs w:val="24"/>
            <w:lang w:eastAsia="en-IN"/>
          </w:rPr>
          <w:t>T</w:t>
        </w:r>
        <w:r w:rsidRPr="00BF0C6A">
          <w:rPr>
            <w:rFonts w:ascii="Times New Roman" w:eastAsia="Times New Roman" w:hAnsi="Times New Roman" w:cs="Times New Roman"/>
            <w:sz w:val="24"/>
            <w:szCs w:val="24"/>
            <w:lang w:eastAsia="en-IN"/>
          </w:rPr>
          <w:t>he sociologists are concerned with the questions like value-diversity, value-clashes, value-tensions, value-conflicts, social change, socialisation, innovations, modernisation and preferred futures. The legitimacy of the sociologists’ involvement is based on the task of examining the social relations and processes as valuation phenomena.</w:t>
        </w:r>
      </w:ins>
    </w:p>
    <w:p w:rsidR="00803EDB" w:rsidRPr="00BF0C6A" w:rsidRDefault="00803EDB" w:rsidP="00BF0C6A">
      <w:pPr>
        <w:spacing w:after="0" w:line="240" w:lineRule="auto"/>
        <w:jc w:val="both"/>
        <w:textAlignment w:val="baseline"/>
        <w:rPr>
          <w:rFonts w:ascii="Times New Roman" w:eastAsia="Times New Roman" w:hAnsi="Times New Roman" w:cs="Times New Roman"/>
          <w:sz w:val="24"/>
          <w:szCs w:val="24"/>
          <w:lang w:eastAsia="en-IN"/>
        </w:rPr>
      </w:pPr>
    </w:p>
    <w:p w:rsidR="00576EB1" w:rsidRPr="00BF0C6A" w:rsidRDefault="00576EB1" w:rsidP="00BF0C6A">
      <w:pPr>
        <w:spacing w:after="0" w:line="240" w:lineRule="auto"/>
        <w:jc w:val="both"/>
        <w:textAlignment w:val="baseline"/>
        <w:rPr>
          <w:ins w:id="20" w:author="Unknown"/>
          <w:rFonts w:ascii="Times New Roman" w:eastAsia="Times New Roman" w:hAnsi="Times New Roman" w:cs="Times New Roman"/>
          <w:sz w:val="24"/>
          <w:szCs w:val="24"/>
          <w:lang w:eastAsia="en-IN"/>
        </w:rPr>
      </w:pPr>
      <w:ins w:id="21" w:author="Unknown">
        <w:r w:rsidRPr="00BF0C6A">
          <w:rPr>
            <w:rFonts w:ascii="Times New Roman" w:eastAsia="Times New Roman" w:hAnsi="Times New Roman" w:cs="Times New Roman"/>
            <w:sz w:val="24"/>
            <w:szCs w:val="24"/>
            <w:lang w:eastAsia="en-IN"/>
          </w:rPr>
          <w:t>According to Shaver, “</w:t>
        </w:r>
        <w:r w:rsidRPr="00BF0C6A">
          <w:rPr>
            <w:rFonts w:ascii="Times New Roman" w:eastAsia="Times New Roman" w:hAnsi="Times New Roman" w:cs="Times New Roman"/>
            <w:b/>
            <w:sz w:val="28"/>
            <w:szCs w:val="24"/>
            <w:lang w:eastAsia="en-IN"/>
          </w:rPr>
          <w:t>Values are standards and principles of judging worth. They are a criteria by which we judge things — people, objects, actions, ideas and situations — to be good, worthwhile, desirable or on the other hand, worthless, despicable, undesirable or somewhere in between these two extremes”.</w:t>
        </w:r>
      </w:ins>
    </w:p>
    <w:p w:rsidR="00576EB1" w:rsidRPr="00BF0C6A" w:rsidRDefault="00576EB1" w:rsidP="00BF0C6A">
      <w:pPr>
        <w:spacing w:after="0" w:line="240" w:lineRule="auto"/>
        <w:jc w:val="both"/>
        <w:textAlignment w:val="baseline"/>
        <w:rPr>
          <w:ins w:id="22" w:author="Unknown"/>
          <w:rFonts w:ascii="Times New Roman" w:eastAsia="Times New Roman" w:hAnsi="Times New Roman" w:cs="Times New Roman"/>
          <w:sz w:val="24"/>
          <w:szCs w:val="24"/>
          <w:lang w:eastAsia="en-IN"/>
        </w:rPr>
      </w:pPr>
      <w:ins w:id="23" w:author="Unknown">
        <w:r w:rsidRPr="00BF0C6A">
          <w:rPr>
            <w:rFonts w:ascii="Times New Roman" w:eastAsia="Times New Roman" w:hAnsi="Times New Roman" w:cs="Times New Roman"/>
            <w:bCs/>
            <w:sz w:val="24"/>
            <w:szCs w:val="24"/>
            <w:bdr w:val="none" w:sz="0" w:space="0" w:color="auto" w:frame="1"/>
            <w:lang w:eastAsia="en-IN"/>
          </w:rPr>
          <w:lastRenderedPageBreak/>
          <w:t>The Shaver’s definition consists of three elements:</w:t>
        </w:r>
      </w:ins>
    </w:p>
    <w:p w:rsidR="00576EB1" w:rsidRPr="00BF0C6A" w:rsidRDefault="00576EB1" w:rsidP="00BF0C6A">
      <w:pPr>
        <w:spacing w:after="0" w:line="240" w:lineRule="auto"/>
        <w:jc w:val="both"/>
        <w:textAlignment w:val="baseline"/>
        <w:rPr>
          <w:ins w:id="24" w:author="Unknown"/>
          <w:rFonts w:ascii="Times New Roman" w:eastAsia="Times New Roman" w:hAnsi="Times New Roman" w:cs="Times New Roman"/>
          <w:sz w:val="24"/>
          <w:szCs w:val="24"/>
          <w:lang w:eastAsia="en-IN"/>
        </w:rPr>
      </w:pPr>
      <w:ins w:id="25" w:author="Unknown">
        <w:r w:rsidRPr="00BF0C6A">
          <w:rPr>
            <w:rFonts w:ascii="Times New Roman" w:eastAsia="Times New Roman" w:hAnsi="Times New Roman" w:cs="Times New Roman"/>
            <w:sz w:val="24"/>
            <w:szCs w:val="24"/>
            <w:lang w:eastAsia="en-IN"/>
          </w:rPr>
          <w:t>(</w:t>
        </w:r>
        <w:proofErr w:type="spellStart"/>
        <w:r w:rsidRPr="00BF0C6A">
          <w:rPr>
            <w:rFonts w:ascii="Times New Roman" w:eastAsia="Times New Roman" w:hAnsi="Times New Roman" w:cs="Times New Roman"/>
            <w:sz w:val="24"/>
            <w:szCs w:val="24"/>
            <w:lang w:eastAsia="en-IN"/>
          </w:rPr>
          <w:t>i</w:t>
        </w:r>
        <w:proofErr w:type="spellEnd"/>
        <w:r w:rsidRPr="00BF0C6A">
          <w:rPr>
            <w:rFonts w:ascii="Times New Roman" w:eastAsia="Times New Roman" w:hAnsi="Times New Roman" w:cs="Times New Roman"/>
            <w:sz w:val="24"/>
            <w:szCs w:val="24"/>
            <w:lang w:eastAsia="en-IN"/>
          </w:rPr>
          <w:t>) Values are concepts, not feelings.</w:t>
        </w:r>
      </w:ins>
    </w:p>
    <w:p w:rsidR="00576EB1" w:rsidRPr="00BF0C6A" w:rsidRDefault="00576EB1" w:rsidP="00BF0C6A">
      <w:pPr>
        <w:spacing w:after="0" w:line="240" w:lineRule="auto"/>
        <w:jc w:val="both"/>
        <w:textAlignment w:val="baseline"/>
        <w:rPr>
          <w:ins w:id="26" w:author="Unknown"/>
          <w:rFonts w:ascii="Times New Roman" w:eastAsia="Times New Roman" w:hAnsi="Times New Roman" w:cs="Times New Roman"/>
          <w:sz w:val="24"/>
          <w:szCs w:val="24"/>
          <w:lang w:eastAsia="en-IN"/>
        </w:rPr>
      </w:pPr>
      <w:ins w:id="27" w:author="Unknown">
        <w:r w:rsidRPr="00BF0C6A">
          <w:rPr>
            <w:rFonts w:ascii="Times New Roman" w:eastAsia="Times New Roman" w:hAnsi="Times New Roman" w:cs="Times New Roman"/>
            <w:sz w:val="24"/>
            <w:szCs w:val="24"/>
            <w:lang w:eastAsia="en-IN"/>
          </w:rPr>
          <w:t>(ii) Values exist in the mind independently of self-awareness or public affirmation.</w:t>
        </w:r>
      </w:ins>
    </w:p>
    <w:p w:rsidR="00576EB1" w:rsidRPr="00BF0C6A" w:rsidRDefault="00576EB1" w:rsidP="00BF0C6A">
      <w:pPr>
        <w:spacing w:after="0" w:line="240" w:lineRule="auto"/>
        <w:jc w:val="both"/>
        <w:textAlignment w:val="baseline"/>
        <w:rPr>
          <w:ins w:id="28" w:author="Unknown"/>
          <w:rFonts w:ascii="Times New Roman" w:eastAsia="Times New Roman" w:hAnsi="Times New Roman" w:cs="Times New Roman"/>
          <w:sz w:val="24"/>
          <w:szCs w:val="24"/>
          <w:lang w:eastAsia="en-IN"/>
        </w:rPr>
      </w:pPr>
      <w:ins w:id="29" w:author="Unknown">
        <w:r w:rsidRPr="00BF0C6A">
          <w:rPr>
            <w:rFonts w:ascii="Times New Roman" w:eastAsia="Times New Roman" w:hAnsi="Times New Roman" w:cs="Times New Roman"/>
            <w:sz w:val="24"/>
            <w:szCs w:val="24"/>
            <w:lang w:eastAsia="en-IN"/>
          </w:rPr>
          <w:t>(iii) Values are dimensional rather than absolute categories.</w:t>
        </w:r>
      </w:ins>
    </w:p>
    <w:p w:rsidR="00BF0C6A" w:rsidRDefault="00BF0C6A" w:rsidP="00BF0C6A">
      <w:pPr>
        <w:spacing w:after="0" w:line="240" w:lineRule="auto"/>
        <w:jc w:val="both"/>
        <w:textAlignment w:val="baseline"/>
        <w:outlineLvl w:val="2"/>
        <w:rPr>
          <w:rFonts w:ascii="Times New Roman" w:eastAsia="Times New Roman" w:hAnsi="Times New Roman" w:cs="Times New Roman"/>
          <w:b/>
          <w:bCs/>
          <w:sz w:val="36"/>
          <w:szCs w:val="24"/>
          <w:bdr w:val="none" w:sz="0" w:space="0" w:color="auto" w:frame="1"/>
          <w:lang w:eastAsia="en-IN"/>
        </w:rPr>
      </w:pPr>
    </w:p>
    <w:p w:rsidR="00576EB1" w:rsidRPr="00BF0C6A" w:rsidRDefault="00576EB1" w:rsidP="00BF0C6A">
      <w:pPr>
        <w:spacing w:after="0" w:line="240" w:lineRule="auto"/>
        <w:jc w:val="both"/>
        <w:textAlignment w:val="baseline"/>
        <w:outlineLvl w:val="2"/>
        <w:rPr>
          <w:ins w:id="30" w:author="Unknown"/>
          <w:rFonts w:ascii="Times New Roman" w:eastAsia="Times New Roman" w:hAnsi="Times New Roman" w:cs="Times New Roman"/>
          <w:b/>
          <w:bCs/>
          <w:sz w:val="36"/>
          <w:szCs w:val="24"/>
          <w:lang w:eastAsia="en-IN"/>
        </w:rPr>
      </w:pPr>
      <w:ins w:id="31" w:author="Unknown">
        <w:r w:rsidRPr="00BF0C6A">
          <w:rPr>
            <w:rFonts w:ascii="Times New Roman" w:eastAsia="Times New Roman" w:hAnsi="Times New Roman" w:cs="Times New Roman"/>
            <w:b/>
            <w:bCs/>
            <w:sz w:val="36"/>
            <w:szCs w:val="24"/>
            <w:bdr w:val="none" w:sz="0" w:space="0" w:color="auto" w:frame="1"/>
            <w:lang w:eastAsia="en-IN"/>
          </w:rPr>
          <w:t>Nature of Values:</w:t>
        </w:r>
      </w:ins>
    </w:p>
    <w:p w:rsidR="00803EDB" w:rsidRPr="00BF0C6A" w:rsidRDefault="00803EDB" w:rsidP="00BF0C6A">
      <w:pPr>
        <w:spacing w:after="0" w:line="240" w:lineRule="auto"/>
        <w:jc w:val="both"/>
        <w:textAlignment w:val="baseline"/>
        <w:rPr>
          <w:rFonts w:ascii="Times New Roman" w:eastAsia="Times New Roman" w:hAnsi="Times New Roman" w:cs="Times New Roman"/>
          <w:bCs/>
          <w:sz w:val="24"/>
          <w:szCs w:val="24"/>
          <w:bdr w:val="none" w:sz="0" w:space="0" w:color="auto" w:frame="1"/>
          <w:lang w:eastAsia="en-IN"/>
        </w:rPr>
      </w:pPr>
    </w:p>
    <w:p w:rsidR="00803EDB" w:rsidRPr="00BF0C6A" w:rsidRDefault="00576EB1" w:rsidP="00BF0C6A">
      <w:pPr>
        <w:spacing w:after="0" w:line="240" w:lineRule="auto"/>
        <w:jc w:val="both"/>
        <w:textAlignment w:val="baseline"/>
        <w:rPr>
          <w:rFonts w:ascii="Times New Roman" w:eastAsia="Times New Roman" w:hAnsi="Times New Roman" w:cs="Times New Roman"/>
          <w:bCs/>
          <w:sz w:val="24"/>
          <w:szCs w:val="24"/>
          <w:bdr w:val="none" w:sz="0" w:space="0" w:color="auto" w:frame="1"/>
          <w:lang w:eastAsia="en-IN"/>
        </w:rPr>
      </w:pPr>
      <w:ins w:id="32" w:author="Unknown">
        <w:r w:rsidRPr="00BF0C6A">
          <w:rPr>
            <w:rFonts w:ascii="Times New Roman" w:eastAsia="Times New Roman" w:hAnsi="Times New Roman" w:cs="Times New Roman"/>
            <w:bCs/>
            <w:sz w:val="24"/>
            <w:szCs w:val="24"/>
            <w:bdr w:val="none" w:sz="0" w:space="0" w:color="auto" w:frame="1"/>
            <w:lang w:eastAsia="en-IN"/>
          </w:rPr>
          <w:t xml:space="preserve">From the definitions of ‘VALUE’, certain most important things regarding values are noted. </w:t>
        </w:r>
      </w:ins>
    </w:p>
    <w:p w:rsidR="00576EB1" w:rsidRPr="00BF0C6A" w:rsidRDefault="00576EB1" w:rsidP="00BF0C6A">
      <w:pPr>
        <w:spacing w:after="0" w:line="240" w:lineRule="auto"/>
        <w:jc w:val="both"/>
        <w:textAlignment w:val="baseline"/>
        <w:rPr>
          <w:ins w:id="33" w:author="Unknown"/>
          <w:rFonts w:ascii="Times New Roman" w:eastAsia="Times New Roman" w:hAnsi="Times New Roman" w:cs="Times New Roman"/>
          <w:sz w:val="24"/>
          <w:szCs w:val="24"/>
          <w:lang w:eastAsia="en-IN"/>
        </w:rPr>
      </w:pPr>
      <w:ins w:id="34" w:author="Unknown">
        <w:r w:rsidRPr="00BF0C6A">
          <w:rPr>
            <w:rFonts w:ascii="Times New Roman" w:eastAsia="Times New Roman" w:hAnsi="Times New Roman" w:cs="Times New Roman"/>
            <w:bCs/>
            <w:sz w:val="24"/>
            <w:szCs w:val="24"/>
            <w:bdr w:val="none" w:sz="0" w:space="0" w:color="auto" w:frame="1"/>
            <w:lang w:eastAsia="en-IN"/>
          </w:rPr>
          <w:t>These are:</w:t>
        </w:r>
      </w:ins>
    </w:p>
    <w:p w:rsidR="00576EB1" w:rsidRPr="00BF0C6A" w:rsidRDefault="00576EB1" w:rsidP="00BF0C6A">
      <w:pPr>
        <w:spacing w:after="0" w:line="240" w:lineRule="auto"/>
        <w:jc w:val="both"/>
        <w:textAlignment w:val="baseline"/>
        <w:rPr>
          <w:ins w:id="35" w:author="Unknown"/>
          <w:rFonts w:ascii="Times New Roman" w:eastAsia="Times New Roman" w:hAnsi="Times New Roman" w:cs="Times New Roman"/>
          <w:sz w:val="24"/>
          <w:szCs w:val="24"/>
          <w:lang w:eastAsia="en-IN"/>
        </w:rPr>
      </w:pPr>
      <w:ins w:id="36" w:author="Unknown">
        <w:r w:rsidRPr="00BF0C6A">
          <w:rPr>
            <w:rFonts w:ascii="Times New Roman" w:eastAsia="Times New Roman" w:hAnsi="Times New Roman" w:cs="Times New Roman"/>
            <w:sz w:val="24"/>
            <w:szCs w:val="24"/>
            <w:lang w:eastAsia="en-IN"/>
          </w:rPr>
          <w:t xml:space="preserve">1. Values are not </w:t>
        </w:r>
      </w:ins>
      <w:r w:rsidR="00BF0C6A">
        <w:rPr>
          <w:rFonts w:ascii="Times New Roman" w:eastAsia="Times New Roman" w:hAnsi="Times New Roman" w:cs="Times New Roman"/>
          <w:sz w:val="24"/>
          <w:szCs w:val="24"/>
          <w:lang w:eastAsia="en-IN"/>
        </w:rPr>
        <w:t xml:space="preserve">just </w:t>
      </w:r>
      <w:ins w:id="37" w:author="Unknown">
        <w:r w:rsidRPr="00BF0C6A">
          <w:rPr>
            <w:rFonts w:ascii="Times New Roman" w:eastAsia="Times New Roman" w:hAnsi="Times New Roman" w:cs="Times New Roman"/>
            <w:sz w:val="24"/>
            <w:szCs w:val="24"/>
            <w:lang w:eastAsia="en-IN"/>
          </w:rPr>
          <w:t>feelings, but they are concepts.</w:t>
        </w:r>
      </w:ins>
    </w:p>
    <w:p w:rsidR="00576EB1" w:rsidRPr="00BF0C6A" w:rsidRDefault="00576EB1" w:rsidP="00BF0C6A">
      <w:pPr>
        <w:spacing w:after="0" w:line="240" w:lineRule="auto"/>
        <w:jc w:val="both"/>
        <w:textAlignment w:val="baseline"/>
        <w:rPr>
          <w:ins w:id="38" w:author="Unknown"/>
          <w:rFonts w:ascii="Times New Roman" w:eastAsia="Times New Roman" w:hAnsi="Times New Roman" w:cs="Times New Roman"/>
          <w:sz w:val="24"/>
          <w:szCs w:val="24"/>
          <w:lang w:eastAsia="en-IN"/>
        </w:rPr>
      </w:pPr>
      <w:ins w:id="39" w:author="Unknown">
        <w:r w:rsidRPr="00BF0C6A">
          <w:rPr>
            <w:rFonts w:ascii="Times New Roman" w:eastAsia="Times New Roman" w:hAnsi="Times New Roman" w:cs="Times New Roman"/>
            <w:sz w:val="24"/>
            <w:szCs w:val="24"/>
            <w:lang w:eastAsia="en-IN"/>
          </w:rPr>
          <w:t>2. Values are express feelings but they are more than feelings.</w:t>
        </w:r>
      </w:ins>
    </w:p>
    <w:p w:rsidR="00576EB1" w:rsidRPr="00BF0C6A" w:rsidRDefault="00576EB1" w:rsidP="00BF0C6A">
      <w:pPr>
        <w:spacing w:after="0" w:line="240" w:lineRule="auto"/>
        <w:jc w:val="both"/>
        <w:textAlignment w:val="baseline"/>
        <w:rPr>
          <w:ins w:id="40" w:author="Unknown"/>
          <w:rFonts w:ascii="Times New Roman" w:eastAsia="Times New Roman" w:hAnsi="Times New Roman" w:cs="Times New Roman"/>
          <w:sz w:val="24"/>
          <w:szCs w:val="24"/>
          <w:lang w:eastAsia="en-IN"/>
        </w:rPr>
      </w:pPr>
      <w:ins w:id="41" w:author="Unknown">
        <w:r w:rsidRPr="00BF0C6A">
          <w:rPr>
            <w:rFonts w:ascii="Times New Roman" w:eastAsia="Times New Roman" w:hAnsi="Times New Roman" w:cs="Times New Roman"/>
            <w:sz w:val="24"/>
            <w:szCs w:val="24"/>
            <w:lang w:eastAsia="en-IN"/>
          </w:rPr>
          <w:t>3. Values exist in the mind, and, are independent of Public affirmation.</w:t>
        </w:r>
      </w:ins>
    </w:p>
    <w:p w:rsidR="00576EB1" w:rsidRPr="00BF0C6A" w:rsidRDefault="00576EB1" w:rsidP="00BF0C6A">
      <w:pPr>
        <w:spacing w:after="0" w:line="240" w:lineRule="auto"/>
        <w:jc w:val="both"/>
        <w:textAlignment w:val="baseline"/>
        <w:rPr>
          <w:ins w:id="42" w:author="Unknown"/>
          <w:rFonts w:ascii="Times New Roman" w:eastAsia="Times New Roman" w:hAnsi="Times New Roman" w:cs="Times New Roman"/>
          <w:sz w:val="24"/>
          <w:szCs w:val="24"/>
          <w:lang w:eastAsia="en-IN"/>
        </w:rPr>
      </w:pPr>
      <w:ins w:id="43" w:author="Unknown">
        <w:r w:rsidRPr="00BF0C6A">
          <w:rPr>
            <w:rFonts w:ascii="Times New Roman" w:eastAsia="Times New Roman" w:hAnsi="Times New Roman" w:cs="Times New Roman"/>
            <w:sz w:val="24"/>
            <w:szCs w:val="24"/>
            <w:lang w:eastAsia="en-IN"/>
          </w:rPr>
          <w:t xml:space="preserve">4. Values are absolute but they are dimensional. That is, values are </w:t>
        </w:r>
        <w:proofErr w:type="gramStart"/>
        <w:r w:rsidRPr="00BF0C6A">
          <w:rPr>
            <w:rFonts w:ascii="Times New Roman" w:eastAsia="Times New Roman" w:hAnsi="Times New Roman" w:cs="Times New Roman"/>
            <w:sz w:val="24"/>
            <w:szCs w:val="24"/>
            <w:lang w:eastAsia="en-IN"/>
          </w:rPr>
          <w:t>a criteria</w:t>
        </w:r>
        <w:proofErr w:type="gramEnd"/>
        <w:r w:rsidRPr="00BF0C6A">
          <w:rPr>
            <w:rFonts w:ascii="Times New Roman" w:eastAsia="Times New Roman" w:hAnsi="Times New Roman" w:cs="Times New Roman"/>
            <w:sz w:val="24"/>
            <w:szCs w:val="24"/>
            <w:lang w:eastAsia="en-IN"/>
          </w:rPr>
          <w:t xml:space="preserve"> for judging the degree of goodness of badness, Tightness or wrongness.</w:t>
        </w:r>
      </w:ins>
    </w:p>
    <w:p w:rsidR="00576EB1" w:rsidRPr="00BF0C6A" w:rsidRDefault="00576EB1" w:rsidP="00BF0C6A">
      <w:pPr>
        <w:spacing w:after="0" w:line="240" w:lineRule="auto"/>
        <w:jc w:val="both"/>
        <w:textAlignment w:val="baseline"/>
        <w:rPr>
          <w:ins w:id="44" w:author="Unknown"/>
          <w:rFonts w:ascii="Times New Roman" w:eastAsia="Times New Roman" w:hAnsi="Times New Roman" w:cs="Times New Roman"/>
          <w:sz w:val="24"/>
          <w:szCs w:val="24"/>
          <w:lang w:eastAsia="en-IN"/>
        </w:rPr>
      </w:pPr>
      <w:ins w:id="45" w:author="Unknown">
        <w:r w:rsidRPr="00BF0C6A">
          <w:rPr>
            <w:rFonts w:ascii="Times New Roman" w:eastAsia="Times New Roman" w:hAnsi="Times New Roman" w:cs="Times New Roman"/>
            <w:sz w:val="24"/>
            <w:szCs w:val="24"/>
            <w:lang w:eastAsia="en-IN"/>
          </w:rPr>
          <w:t>5. Values are concepts heavily weighted with emotions and influence the child’s selection from variable modes, means and ends of action.</w:t>
        </w:r>
      </w:ins>
    </w:p>
    <w:p w:rsidR="00576EB1" w:rsidRPr="00BF0C6A" w:rsidRDefault="00576EB1" w:rsidP="00BF0C6A">
      <w:pPr>
        <w:spacing w:after="0" w:line="240" w:lineRule="auto"/>
        <w:jc w:val="both"/>
        <w:textAlignment w:val="baseline"/>
        <w:rPr>
          <w:ins w:id="46" w:author="Unknown"/>
          <w:rFonts w:ascii="Times New Roman" w:eastAsia="Times New Roman" w:hAnsi="Times New Roman" w:cs="Times New Roman"/>
          <w:sz w:val="24"/>
          <w:szCs w:val="24"/>
          <w:lang w:eastAsia="en-IN"/>
        </w:rPr>
      </w:pPr>
      <w:ins w:id="47" w:author="Unknown">
        <w:r w:rsidRPr="00BF0C6A">
          <w:rPr>
            <w:rFonts w:ascii="Times New Roman" w:eastAsia="Times New Roman" w:hAnsi="Times New Roman" w:cs="Times New Roman"/>
            <w:sz w:val="24"/>
            <w:szCs w:val="24"/>
            <w:lang w:eastAsia="en-IN"/>
          </w:rPr>
          <w:t xml:space="preserve">6. Values are primarily, ethical, social and subjective. Therefore, they are strong dispositions of human behaviour than concepts with less heavy emotional </w:t>
        </w:r>
        <w:proofErr w:type="spellStart"/>
        <w:r w:rsidRPr="00BF0C6A">
          <w:rPr>
            <w:rFonts w:ascii="Times New Roman" w:eastAsia="Times New Roman" w:hAnsi="Times New Roman" w:cs="Times New Roman"/>
            <w:sz w:val="24"/>
            <w:szCs w:val="24"/>
            <w:lang w:eastAsia="en-IN"/>
          </w:rPr>
          <w:t>weightage</w:t>
        </w:r>
        <w:proofErr w:type="spellEnd"/>
        <w:r w:rsidRPr="00BF0C6A">
          <w:rPr>
            <w:rFonts w:ascii="Times New Roman" w:eastAsia="Times New Roman" w:hAnsi="Times New Roman" w:cs="Times New Roman"/>
            <w:sz w:val="24"/>
            <w:szCs w:val="24"/>
            <w:lang w:eastAsia="en-IN"/>
          </w:rPr>
          <w:t>.</w:t>
        </w:r>
      </w:ins>
    </w:p>
    <w:p w:rsidR="00576EB1" w:rsidRPr="00BF0C6A" w:rsidRDefault="00576EB1" w:rsidP="00BF0C6A">
      <w:pPr>
        <w:spacing w:after="0" w:line="240" w:lineRule="auto"/>
        <w:jc w:val="both"/>
        <w:textAlignment w:val="baseline"/>
        <w:rPr>
          <w:ins w:id="48" w:author="Unknown"/>
          <w:rFonts w:ascii="Times New Roman" w:eastAsia="Times New Roman" w:hAnsi="Times New Roman" w:cs="Times New Roman"/>
          <w:sz w:val="24"/>
          <w:szCs w:val="24"/>
          <w:lang w:eastAsia="en-IN"/>
        </w:rPr>
      </w:pPr>
      <w:ins w:id="49" w:author="Unknown">
        <w:r w:rsidRPr="00BF0C6A">
          <w:rPr>
            <w:rFonts w:ascii="Times New Roman" w:eastAsia="Times New Roman" w:hAnsi="Times New Roman" w:cs="Times New Roman"/>
            <w:sz w:val="24"/>
            <w:szCs w:val="24"/>
            <w:lang w:eastAsia="en-IN"/>
          </w:rPr>
          <w:t>7. Values are based on respect for human dignity. They assume that personal integrity is the nucleus around which ethical community and global stewardship resolve.</w:t>
        </w:r>
      </w:ins>
    </w:p>
    <w:p w:rsidR="00576EB1" w:rsidRPr="00BF0C6A" w:rsidRDefault="00576EB1" w:rsidP="00BF0C6A">
      <w:pPr>
        <w:spacing w:after="0" w:line="240" w:lineRule="auto"/>
        <w:jc w:val="both"/>
        <w:textAlignment w:val="baseline"/>
        <w:rPr>
          <w:ins w:id="50" w:author="Unknown"/>
          <w:rFonts w:ascii="Times New Roman" w:eastAsia="Times New Roman" w:hAnsi="Times New Roman" w:cs="Times New Roman"/>
          <w:sz w:val="24"/>
          <w:szCs w:val="24"/>
          <w:lang w:eastAsia="en-IN"/>
        </w:rPr>
      </w:pPr>
      <w:ins w:id="51" w:author="Unknown">
        <w:r w:rsidRPr="00BF0C6A">
          <w:rPr>
            <w:rFonts w:ascii="Times New Roman" w:eastAsia="Times New Roman" w:hAnsi="Times New Roman" w:cs="Times New Roman"/>
            <w:sz w:val="24"/>
            <w:szCs w:val="24"/>
            <w:lang w:eastAsia="en-IN"/>
          </w:rPr>
          <w:t>8. Values are the very essence of human life.</w:t>
        </w:r>
      </w:ins>
    </w:p>
    <w:p w:rsidR="00576EB1" w:rsidRPr="00BF0C6A" w:rsidRDefault="00576EB1" w:rsidP="00BF0C6A">
      <w:pPr>
        <w:spacing w:after="0" w:line="240" w:lineRule="auto"/>
        <w:jc w:val="both"/>
        <w:textAlignment w:val="baseline"/>
        <w:rPr>
          <w:ins w:id="52" w:author="Unknown"/>
          <w:rFonts w:ascii="Times New Roman" w:eastAsia="Times New Roman" w:hAnsi="Times New Roman" w:cs="Times New Roman"/>
          <w:sz w:val="24"/>
          <w:szCs w:val="24"/>
          <w:lang w:eastAsia="en-IN"/>
        </w:rPr>
      </w:pPr>
      <w:ins w:id="53" w:author="Unknown">
        <w:r w:rsidRPr="00BF0C6A">
          <w:rPr>
            <w:rFonts w:ascii="Times New Roman" w:eastAsia="Times New Roman" w:hAnsi="Times New Roman" w:cs="Times New Roman"/>
            <w:sz w:val="24"/>
            <w:szCs w:val="24"/>
            <w:lang w:eastAsia="en-IN"/>
          </w:rPr>
          <w:t>9. Values are essential for a fair and equitable community which reflects our respect as well as responsibility for the global environment.</w:t>
        </w:r>
      </w:ins>
    </w:p>
    <w:p w:rsidR="00576EB1" w:rsidRPr="00BF0C6A" w:rsidRDefault="00576EB1" w:rsidP="00BF0C6A">
      <w:pPr>
        <w:spacing w:after="0" w:line="240" w:lineRule="auto"/>
        <w:jc w:val="both"/>
        <w:textAlignment w:val="baseline"/>
        <w:rPr>
          <w:ins w:id="54" w:author="Unknown"/>
          <w:rFonts w:ascii="Times New Roman" w:eastAsia="Times New Roman" w:hAnsi="Times New Roman" w:cs="Times New Roman"/>
          <w:sz w:val="24"/>
          <w:szCs w:val="24"/>
          <w:lang w:eastAsia="en-IN"/>
        </w:rPr>
      </w:pPr>
      <w:ins w:id="55" w:author="Unknown">
        <w:r w:rsidRPr="00BF0C6A">
          <w:rPr>
            <w:rFonts w:ascii="Times New Roman" w:eastAsia="Times New Roman" w:hAnsi="Times New Roman" w:cs="Times New Roman"/>
            <w:sz w:val="24"/>
            <w:szCs w:val="24"/>
            <w:lang w:eastAsia="en-IN"/>
          </w:rPr>
          <w:t>10. Values are cross-cultural and are essential for the development of community and global citizenship.</w:t>
        </w:r>
      </w:ins>
    </w:p>
    <w:p w:rsidR="00576EB1" w:rsidRPr="00BF0C6A" w:rsidRDefault="00576EB1" w:rsidP="00BF0C6A">
      <w:pPr>
        <w:spacing w:after="0" w:line="240" w:lineRule="auto"/>
        <w:jc w:val="both"/>
        <w:textAlignment w:val="baseline"/>
        <w:rPr>
          <w:ins w:id="56" w:author="Unknown"/>
          <w:rFonts w:ascii="Times New Roman" w:eastAsia="Times New Roman" w:hAnsi="Times New Roman" w:cs="Times New Roman"/>
          <w:sz w:val="24"/>
          <w:szCs w:val="24"/>
          <w:lang w:eastAsia="en-IN"/>
        </w:rPr>
      </w:pPr>
      <w:ins w:id="57" w:author="Unknown">
        <w:r w:rsidRPr="00BF0C6A">
          <w:rPr>
            <w:rFonts w:ascii="Times New Roman" w:eastAsia="Times New Roman" w:hAnsi="Times New Roman" w:cs="Times New Roman"/>
            <w:sz w:val="24"/>
            <w:szCs w:val="24"/>
            <w:lang w:eastAsia="en-IN"/>
          </w:rPr>
          <w:t>11. Values are that in which people are interested.</w:t>
        </w:r>
      </w:ins>
    </w:p>
    <w:p w:rsidR="00576EB1" w:rsidRPr="00BF0C6A" w:rsidRDefault="00576EB1" w:rsidP="00BF0C6A">
      <w:pPr>
        <w:spacing w:after="0" w:line="240" w:lineRule="auto"/>
        <w:jc w:val="both"/>
        <w:textAlignment w:val="baseline"/>
        <w:rPr>
          <w:ins w:id="58" w:author="Unknown"/>
          <w:rFonts w:ascii="Times New Roman" w:eastAsia="Times New Roman" w:hAnsi="Times New Roman" w:cs="Times New Roman"/>
          <w:sz w:val="24"/>
          <w:szCs w:val="24"/>
          <w:lang w:eastAsia="en-IN"/>
        </w:rPr>
      </w:pPr>
      <w:ins w:id="59" w:author="Unknown">
        <w:r w:rsidRPr="00BF0C6A">
          <w:rPr>
            <w:rFonts w:ascii="Times New Roman" w:eastAsia="Times New Roman" w:hAnsi="Times New Roman" w:cs="Times New Roman"/>
            <w:sz w:val="24"/>
            <w:szCs w:val="24"/>
            <w:lang w:eastAsia="en-IN"/>
          </w:rPr>
          <w:t>12. Values are the things of worship.</w:t>
        </w:r>
      </w:ins>
    </w:p>
    <w:p w:rsidR="00576EB1" w:rsidRPr="00BF0C6A" w:rsidRDefault="00576EB1" w:rsidP="00BF0C6A">
      <w:pPr>
        <w:spacing w:after="0" w:line="240" w:lineRule="auto"/>
        <w:jc w:val="both"/>
        <w:textAlignment w:val="baseline"/>
        <w:rPr>
          <w:ins w:id="60" w:author="Unknown"/>
          <w:rFonts w:ascii="Times New Roman" w:eastAsia="Times New Roman" w:hAnsi="Times New Roman" w:cs="Times New Roman"/>
          <w:sz w:val="24"/>
          <w:szCs w:val="24"/>
          <w:lang w:eastAsia="en-IN"/>
        </w:rPr>
      </w:pPr>
      <w:ins w:id="61" w:author="Unknown">
        <w:r w:rsidRPr="00BF0C6A">
          <w:rPr>
            <w:rFonts w:ascii="Times New Roman" w:eastAsia="Times New Roman" w:hAnsi="Times New Roman" w:cs="Times New Roman"/>
            <w:sz w:val="24"/>
            <w:szCs w:val="24"/>
            <w:lang w:eastAsia="en-IN"/>
          </w:rPr>
          <w:t>13. Value is the product of feeling, set and action.</w:t>
        </w:r>
      </w:ins>
    </w:p>
    <w:p w:rsidR="00576EB1" w:rsidRPr="00BF0C6A" w:rsidRDefault="00576EB1" w:rsidP="00BF0C6A">
      <w:pPr>
        <w:spacing w:after="0" w:line="240" w:lineRule="auto"/>
        <w:jc w:val="both"/>
        <w:textAlignment w:val="baseline"/>
        <w:rPr>
          <w:ins w:id="62" w:author="Unknown"/>
          <w:rFonts w:ascii="Times New Roman" w:eastAsia="Times New Roman" w:hAnsi="Times New Roman" w:cs="Times New Roman"/>
          <w:sz w:val="24"/>
          <w:szCs w:val="24"/>
          <w:lang w:eastAsia="en-IN"/>
        </w:rPr>
      </w:pPr>
      <w:ins w:id="63" w:author="Unknown">
        <w:r w:rsidRPr="00BF0C6A">
          <w:rPr>
            <w:rFonts w:ascii="Times New Roman" w:eastAsia="Times New Roman" w:hAnsi="Times New Roman" w:cs="Times New Roman"/>
            <w:sz w:val="24"/>
            <w:szCs w:val="24"/>
            <w:lang w:eastAsia="en-IN"/>
          </w:rPr>
          <w:t>14. Values are the product of human spirit and not of intellect.</w:t>
        </w:r>
      </w:ins>
    </w:p>
    <w:p w:rsidR="00576EB1" w:rsidRPr="00BF0C6A" w:rsidRDefault="00576EB1" w:rsidP="00BF0C6A">
      <w:pPr>
        <w:spacing w:after="0" w:line="240" w:lineRule="auto"/>
        <w:jc w:val="both"/>
        <w:textAlignment w:val="baseline"/>
        <w:rPr>
          <w:ins w:id="64" w:author="Unknown"/>
          <w:rFonts w:ascii="Times New Roman" w:eastAsia="Times New Roman" w:hAnsi="Times New Roman" w:cs="Times New Roman"/>
          <w:sz w:val="24"/>
          <w:szCs w:val="24"/>
          <w:lang w:eastAsia="en-IN"/>
        </w:rPr>
      </w:pPr>
      <w:ins w:id="65" w:author="Unknown">
        <w:r w:rsidRPr="00BF0C6A">
          <w:rPr>
            <w:rFonts w:ascii="Times New Roman" w:eastAsia="Times New Roman" w:hAnsi="Times New Roman" w:cs="Times New Roman"/>
            <w:sz w:val="24"/>
            <w:szCs w:val="24"/>
            <w:lang w:eastAsia="en-IN"/>
          </w:rPr>
          <w:t>15. Values never change. It is only the perceptions of these that undergo changes as a result of ever-evolving human consciousness.</w:t>
        </w:r>
      </w:ins>
    </w:p>
    <w:p w:rsidR="00576EB1" w:rsidRPr="00BF0C6A" w:rsidRDefault="00576EB1" w:rsidP="00BF0C6A">
      <w:pPr>
        <w:spacing w:after="0" w:line="240" w:lineRule="auto"/>
        <w:jc w:val="both"/>
        <w:textAlignment w:val="baseline"/>
        <w:rPr>
          <w:ins w:id="66" w:author="Unknown"/>
          <w:rFonts w:ascii="Times New Roman" w:eastAsia="Times New Roman" w:hAnsi="Times New Roman" w:cs="Times New Roman"/>
          <w:sz w:val="24"/>
          <w:szCs w:val="24"/>
          <w:lang w:eastAsia="en-IN"/>
        </w:rPr>
      </w:pPr>
      <w:ins w:id="67" w:author="Unknown">
        <w:r w:rsidRPr="00BF0C6A">
          <w:rPr>
            <w:rFonts w:ascii="Times New Roman" w:eastAsia="Times New Roman" w:hAnsi="Times New Roman" w:cs="Times New Roman"/>
            <w:sz w:val="24"/>
            <w:szCs w:val="24"/>
            <w:lang w:eastAsia="en-IN"/>
          </w:rPr>
          <w:t>16. Values act as forceful tools for the cultivation of social good.</w:t>
        </w:r>
      </w:ins>
    </w:p>
    <w:p w:rsidR="00576EB1" w:rsidRPr="00BF0C6A" w:rsidRDefault="00576EB1" w:rsidP="00BF0C6A">
      <w:pPr>
        <w:spacing w:after="0" w:line="240" w:lineRule="auto"/>
        <w:jc w:val="both"/>
        <w:textAlignment w:val="baseline"/>
        <w:rPr>
          <w:ins w:id="68" w:author="Unknown"/>
          <w:rFonts w:ascii="Times New Roman" w:eastAsia="Times New Roman" w:hAnsi="Times New Roman" w:cs="Times New Roman"/>
          <w:sz w:val="24"/>
          <w:szCs w:val="24"/>
          <w:lang w:eastAsia="en-IN"/>
        </w:rPr>
      </w:pPr>
      <w:ins w:id="69" w:author="Unknown">
        <w:r w:rsidRPr="00BF0C6A">
          <w:rPr>
            <w:rFonts w:ascii="Times New Roman" w:eastAsia="Times New Roman" w:hAnsi="Times New Roman" w:cs="Times New Roman"/>
            <w:sz w:val="24"/>
            <w:szCs w:val="24"/>
            <w:lang w:eastAsia="en-IN"/>
          </w:rPr>
          <w:t>17. Values are caught through literature.</w:t>
        </w:r>
      </w:ins>
    </w:p>
    <w:p w:rsidR="00576EB1" w:rsidRPr="00BF0C6A" w:rsidRDefault="00576EB1" w:rsidP="00BF0C6A">
      <w:pPr>
        <w:spacing w:after="0" w:line="240" w:lineRule="auto"/>
        <w:jc w:val="both"/>
        <w:textAlignment w:val="baseline"/>
        <w:rPr>
          <w:ins w:id="70" w:author="Unknown"/>
          <w:rFonts w:ascii="Times New Roman" w:eastAsia="Times New Roman" w:hAnsi="Times New Roman" w:cs="Times New Roman"/>
          <w:sz w:val="24"/>
          <w:szCs w:val="24"/>
          <w:lang w:eastAsia="en-IN"/>
        </w:rPr>
      </w:pPr>
      <w:ins w:id="71" w:author="Unknown">
        <w:r w:rsidRPr="00BF0C6A">
          <w:rPr>
            <w:rFonts w:ascii="Times New Roman" w:eastAsia="Times New Roman" w:hAnsi="Times New Roman" w:cs="Times New Roman"/>
            <w:sz w:val="24"/>
            <w:szCs w:val="24"/>
            <w:lang w:eastAsia="en-IN"/>
          </w:rPr>
          <w:t xml:space="preserve">18. Value is a motivating force behind the individual’s </w:t>
        </w:r>
        <w:proofErr w:type="gramStart"/>
        <w:r w:rsidRPr="00BF0C6A">
          <w:rPr>
            <w:rFonts w:ascii="Times New Roman" w:eastAsia="Times New Roman" w:hAnsi="Times New Roman" w:cs="Times New Roman"/>
            <w:sz w:val="24"/>
            <w:szCs w:val="24"/>
            <w:lang w:eastAsia="en-IN"/>
          </w:rPr>
          <w:t>thought,</w:t>
        </w:r>
        <w:proofErr w:type="gramEnd"/>
        <w:r w:rsidRPr="00BF0C6A">
          <w:rPr>
            <w:rFonts w:ascii="Times New Roman" w:eastAsia="Times New Roman" w:hAnsi="Times New Roman" w:cs="Times New Roman"/>
            <w:sz w:val="24"/>
            <w:szCs w:val="24"/>
            <w:lang w:eastAsia="en-IN"/>
          </w:rPr>
          <w:t xml:space="preserve"> emotion and action.</w:t>
        </w:r>
      </w:ins>
    </w:p>
    <w:p w:rsidR="00576EB1" w:rsidRPr="00BF0C6A" w:rsidRDefault="00576EB1" w:rsidP="00BF0C6A">
      <w:pPr>
        <w:spacing w:after="0" w:line="240" w:lineRule="auto"/>
        <w:jc w:val="both"/>
        <w:textAlignment w:val="baseline"/>
        <w:rPr>
          <w:ins w:id="72" w:author="Unknown"/>
          <w:rFonts w:ascii="Times New Roman" w:eastAsia="Times New Roman" w:hAnsi="Times New Roman" w:cs="Times New Roman"/>
          <w:sz w:val="24"/>
          <w:szCs w:val="24"/>
          <w:lang w:eastAsia="en-IN"/>
        </w:rPr>
      </w:pPr>
      <w:ins w:id="73" w:author="Unknown">
        <w:r w:rsidRPr="00BF0C6A">
          <w:rPr>
            <w:rFonts w:ascii="Times New Roman" w:eastAsia="Times New Roman" w:hAnsi="Times New Roman" w:cs="Times New Roman"/>
            <w:sz w:val="24"/>
            <w:szCs w:val="24"/>
            <w:lang w:eastAsia="en-IN"/>
          </w:rPr>
          <w:t>19. Values are integrated into personality and many times they act as barriers to the acceptance of new change or innovations.</w:t>
        </w:r>
      </w:ins>
    </w:p>
    <w:p w:rsidR="00576EB1" w:rsidRPr="00BF0C6A" w:rsidRDefault="00576EB1" w:rsidP="00BF0C6A">
      <w:pPr>
        <w:spacing w:after="0" w:line="240" w:lineRule="auto"/>
        <w:jc w:val="both"/>
        <w:textAlignment w:val="baseline"/>
        <w:rPr>
          <w:ins w:id="74" w:author="Unknown"/>
          <w:rFonts w:ascii="Times New Roman" w:eastAsia="Times New Roman" w:hAnsi="Times New Roman" w:cs="Times New Roman"/>
          <w:sz w:val="24"/>
          <w:szCs w:val="24"/>
          <w:lang w:eastAsia="en-IN"/>
        </w:rPr>
      </w:pPr>
      <w:ins w:id="75" w:author="Unknown">
        <w:r w:rsidRPr="00BF0C6A">
          <w:rPr>
            <w:rFonts w:ascii="Times New Roman" w:eastAsia="Times New Roman" w:hAnsi="Times New Roman" w:cs="Times New Roman"/>
            <w:sz w:val="24"/>
            <w:szCs w:val="24"/>
            <w:lang w:eastAsia="en-IN"/>
          </w:rPr>
          <w:t>20. Every value is reflected in a person’s reactions.</w:t>
        </w:r>
      </w:ins>
    </w:p>
    <w:p w:rsidR="00576EB1" w:rsidRPr="00BF0C6A" w:rsidRDefault="00576EB1" w:rsidP="00BF0C6A">
      <w:pPr>
        <w:spacing w:after="0" w:line="240" w:lineRule="auto"/>
        <w:jc w:val="both"/>
        <w:textAlignment w:val="baseline"/>
        <w:rPr>
          <w:ins w:id="76" w:author="Unknown"/>
          <w:rFonts w:ascii="Times New Roman" w:eastAsia="Times New Roman" w:hAnsi="Times New Roman" w:cs="Times New Roman"/>
          <w:sz w:val="24"/>
          <w:szCs w:val="24"/>
          <w:lang w:eastAsia="en-IN"/>
        </w:rPr>
      </w:pPr>
      <w:ins w:id="77" w:author="Unknown">
        <w:r w:rsidRPr="00BF0C6A">
          <w:rPr>
            <w:rFonts w:ascii="Times New Roman" w:eastAsia="Times New Roman" w:hAnsi="Times New Roman" w:cs="Times New Roman"/>
            <w:sz w:val="24"/>
            <w:szCs w:val="24"/>
            <w:lang w:eastAsia="en-IN"/>
          </w:rPr>
          <w:t>21. Values influence every aspect of educational process.</w:t>
        </w:r>
      </w:ins>
    </w:p>
    <w:p w:rsidR="00BF0C6A" w:rsidRPr="00BF0C6A" w:rsidRDefault="00BF0C6A" w:rsidP="00BF0C6A">
      <w:pPr>
        <w:spacing w:after="0" w:line="327" w:lineRule="atLeast"/>
        <w:jc w:val="both"/>
        <w:textAlignment w:val="baseline"/>
        <w:rPr>
          <w:ins w:id="78" w:author="Unknown"/>
          <w:rFonts w:ascii="Times New Roman" w:eastAsia="Times New Roman" w:hAnsi="Times New Roman" w:cs="Times New Roman"/>
          <w:color w:val="424142"/>
          <w:sz w:val="24"/>
          <w:szCs w:val="24"/>
          <w:lang w:eastAsia="en-IN"/>
        </w:rPr>
      </w:pPr>
    </w:p>
    <w:p w:rsidR="00BF0C6A" w:rsidRDefault="00BF0C6A" w:rsidP="00BF0C6A">
      <w:pPr>
        <w:spacing w:after="0" w:line="360" w:lineRule="atLeast"/>
        <w:jc w:val="both"/>
        <w:textAlignment w:val="baseline"/>
        <w:outlineLvl w:val="2"/>
        <w:rPr>
          <w:rFonts w:ascii="Times New Roman" w:eastAsia="Times New Roman" w:hAnsi="Times New Roman" w:cs="Times New Roman"/>
          <w:b/>
          <w:bCs/>
          <w:color w:val="000000"/>
          <w:sz w:val="32"/>
          <w:szCs w:val="24"/>
          <w:bdr w:val="none" w:sz="0" w:space="0" w:color="auto" w:frame="1"/>
          <w:lang w:eastAsia="en-IN"/>
        </w:rPr>
      </w:pPr>
      <w:ins w:id="79" w:author="Unknown">
        <w:r w:rsidRPr="00BF0C6A">
          <w:rPr>
            <w:rFonts w:ascii="Times New Roman" w:eastAsia="Times New Roman" w:hAnsi="Times New Roman" w:cs="Times New Roman"/>
            <w:b/>
            <w:bCs/>
            <w:color w:val="000000"/>
            <w:sz w:val="32"/>
            <w:szCs w:val="24"/>
            <w:bdr w:val="none" w:sz="0" w:space="0" w:color="auto" w:frame="1"/>
            <w:lang w:eastAsia="en-IN"/>
          </w:rPr>
          <w:t>Relation between Norms and Values:</w:t>
        </w:r>
      </w:ins>
    </w:p>
    <w:p w:rsidR="00BF0C6A" w:rsidRPr="00BF0C6A" w:rsidRDefault="00BF0C6A" w:rsidP="00BF0C6A">
      <w:pPr>
        <w:spacing w:after="0" w:line="360" w:lineRule="atLeast"/>
        <w:jc w:val="both"/>
        <w:textAlignment w:val="baseline"/>
        <w:outlineLvl w:val="2"/>
        <w:rPr>
          <w:ins w:id="80" w:author="Unknown"/>
          <w:rFonts w:ascii="Times New Roman" w:eastAsia="Times New Roman" w:hAnsi="Times New Roman" w:cs="Times New Roman"/>
          <w:b/>
          <w:bCs/>
          <w:color w:val="000000"/>
          <w:sz w:val="32"/>
          <w:szCs w:val="24"/>
          <w:lang w:eastAsia="en-IN"/>
        </w:rPr>
      </w:pPr>
    </w:p>
    <w:p w:rsidR="00BF0C6A" w:rsidRPr="00BF0C6A" w:rsidRDefault="00BF0C6A" w:rsidP="00BF0C6A">
      <w:pPr>
        <w:spacing w:after="0" w:line="327" w:lineRule="atLeast"/>
        <w:jc w:val="both"/>
        <w:textAlignment w:val="baseline"/>
        <w:rPr>
          <w:ins w:id="81" w:author="Unknown"/>
          <w:rFonts w:ascii="Times New Roman" w:eastAsia="Times New Roman" w:hAnsi="Times New Roman" w:cs="Times New Roman"/>
          <w:color w:val="424142"/>
          <w:sz w:val="24"/>
          <w:szCs w:val="24"/>
          <w:lang w:eastAsia="en-IN"/>
        </w:rPr>
      </w:pPr>
      <w:ins w:id="82" w:author="Unknown">
        <w:r w:rsidRPr="00BF0C6A">
          <w:rPr>
            <w:rFonts w:ascii="Times New Roman" w:eastAsia="Times New Roman" w:hAnsi="Times New Roman" w:cs="Times New Roman"/>
            <w:color w:val="424142"/>
            <w:sz w:val="24"/>
            <w:szCs w:val="24"/>
            <w:lang w:eastAsia="en-IN"/>
          </w:rPr>
          <w:t xml:space="preserve">Norms and values have salient relation. Norms are specific, values are not. There may be, in a particular situation, delusion of norms, but values are commanding. Norms are rules for behaving: they say more or less specifically what should or should not be done by particular types of actors in given circumstances. Values are standard of desirability that </w:t>
        </w:r>
        <w:proofErr w:type="gramStart"/>
        <w:r w:rsidRPr="00BF0C6A">
          <w:rPr>
            <w:rFonts w:ascii="Times New Roman" w:eastAsia="Times New Roman" w:hAnsi="Times New Roman" w:cs="Times New Roman"/>
            <w:color w:val="424142"/>
            <w:sz w:val="24"/>
            <w:szCs w:val="24"/>
            <w:lang w:eastAsia="en-IN"/>
          </w:rPr>
          <w:t>are</w:t>
        </w:r>
        <w:proofErr w:type="gramEnd"/>
        <w:r w:rsidRPr="00BF0C6A">
          <w:rPr>
            <w:rFonts w:ascii="Times New Roman" w:eastAsia="Times New Roman" w:hAnsi="Times New Roman" w:cs="Times New Roman"/>
            <w:color w:val="424142"/>
            <w:sz w:val="24"/>
            <w:szCs w:val="24"/>
            <w:lang w:eastAsia="en-IN"/>
          </w:rPr>
          <w:t xml:space="preserve"> more nearly independent of specific situations.</w:t>
        </w:r>
      </w:ins>
    </w:p>
    <w:p w:rsidR="00BF0C6A" w:rsidRPr="00BF0C6A" w:rsidRDefault="00BF0C6A" w:rsidP="00BF0C6A">
      <w:pPr>
        <w:spacing w:after="0" w:line="327" w:lineRule="atLeast"/>
        <w:jc w:val="both"/>
        <w:textAlignment w:val="baseline"/>
        <w:rPr>
          <w:ins w:id="83" w:author="Unknown"/>
          <w:rFonts w:ascii="Times New Roman" w:eastAsia="Times New Roman" w:hAnsi="Times New Roman" w:cs="Times New Roman"/>
          <w:color w:val="424142"/>
          <w:sz w:val="24"/>
          <w:szCs w:val="24"/>
          <w:lang w:eastAsia="en-IN"/>
        </w:rPr>
      </w:pPr>
      <w:ins w:id="84" w:author="Unknown">
        <w:r w:rsidRPr="00BF0C6A">
          <w:rPr>
            <w:rFonts w:ascii="Times New Roman" w:eastAsia="Times New Roman" w:hAnsi="Times New Roman" w:cs="Times New Roman"/>
            <w:color w:val="424142"/>
            <w:sz w:val="24"/>
            <w:szCs w:val="24"/>
            <w:lang w:eastAsia="en-IN"/>
          </w:rPr>
          <w:lastRenderedPageBreak/>
          <w:t>The same value may be a point of reference for a great many specific norms; a particular norm may represent the simultaneous application of several separable values. Thus, the value premise “equality” may enter into norms for relationships between husband and wife, brother and brother, teacher and student and so on.</w:t>
        </w:r>
      </w:ins>
    </w:p>
    <w:p w:rsidR="00BF0C6A" w:rsidRPr="00BF0C6A" w:rsidRDefault="00BF0C6A" w:rsidP="00BF0C6A">
      <w:pPr>
        <w:spacing w:after="0" w:line="327" w:lineRule="atLeast"/>
        <w:jc w:val="both"/>
        <w:textAlignment w:val="baseline"/>
        <w:rPr>
          <w:ins w:id="85" w:author="Unknown"/>
          <w:rFonts w:ascii="Times New Roman" w:eastAsia="Times New Roman" w:hAnsi="Times New Roman" w:cs="Times New Roman"/>
          <w:color w:val="424142"/>
          <w:sz w:val="24"/>
          <w:szCs w:val="24"/>
          <w:lang w:eastAsia="en-IN"/>
        </w:rPr>
      </w:pPr>
      <w:ins w:id="86" w:author="Unknown">
        <w:r w:rsidRPr="00BF0C6A">
          <w:rPr>
            <w:rFonts w:ascii="Times New Roman" w:eastAsia="Times New Roman" w:hAnsi="Times New Roman" w:cs="Times New Roman"/>
            <w:color w:val="424142"/>
            <w:sz w:val="24"/>
            <w:szCs w:val="24"/>
            <w:lang w:eastAsia="en-IN"/>
          </w:rPr>
          <w:t>On the other hand, the norm “a teacher must not show favouritism in grading” may in particular instance involve the value of equality, honesty, humanitarianism and several others. Values, as standards (criteria) for establishing what should be regarded as desirable, provide the grounds for accepting or rejecting particular norm.</w:t>
        </w:r>
      </w:ins>
    </w:p>
    <w:p w:rsidR="00BF0C6A" w:rsidRDefault="00BF0C6A" w:rsidP="00BF0C6A">
      <w:pPr>
        <w:spacing w:after="0" w:line="360" w:lineRule="atLeast"/>
        <w:jc w:val="both"/>
        <w:textAlignment w:val="baseline"/>
        <w:outlineLvl w:val="2"/>
        <w:rPr>
          <w:rFonts w:ascii="Times New Roman" w:eastAsia="Times New Roman" w:hAnsi="Times New Roman" w:cs="Times New Roman"/>
          <w:bCs/>
          <w:color w:val="000000"/>
          <w:sz w:val="24"/>
          <w:szCs w:val="24"/>
          <w:bdr w:val="none" w:sz="0" w:space="0" w:color="auto" w:frame="1"/>
          <w:lang w:eastAsia="en-IN"/>
        </w:rPr>
      </w:pPr>
    </w:p>
    <w:p w:rsidR="00BF0C6A" w:rsidRPr="00BF0C6A" w:rsidRDefault="00BF0C6A" w:rsidP="00BF0C6A">
      <w:pPr>
        <w:spacing w:after="0" w:line="360" w:lineRule="atLeast"/>
        <w:jc w:val="both"/>
        <w:textAlignment w:val="baseline"/>
        <w:outlineLvl w:val="2"/>
        <w:rPr>
          <w:rFonts w:ascii="Times New Roman" w:eastAsia="Times New Roman" w:hAnsi="Times New Roman" w:cs="Times New Roman"/>
          <w:b/>
          <w:bCs/>
          <w:color w:val="000000"/>
          <w:sz w:val="36"/>
          <w:szCs w:val="24"/>
          <w:bdr w:val="none" w:sz="0" w:space="0" w:color="auto" w:frame="1"/>
          <w:lang w:eastAsia="en-IN"/>
        </w:rPr>
      </w:pPr>
      <w:ins w:id="87" w:author="Unknown">
        <w:r w:rsidRPr="00BF0C6A">
          <w:rPr>
            <w:rFonts w:ascii="Times New Roman" w:eastAsia="Times New Roman" w:hAnsi="Times New Roman" w:cs="Times New Roman"/>
            <w:b/>
            <w:bCs/>
            <w:color w:val="000000"/>
            <w:sz w:val="36"/>
            <w:szCs w:val="24"/>
            <w:bdr w:val="none" w:sz="0" w:space="0" w:color="auto" w:frame="1"/>
            <w:lang w:eastAsia="en-IN"/>
          </w:rPr>
          <w:t>Functions of Values:</w:t>
        </w:r>
      </w:ins>
    </w:p>
    <w:p w:rsidR="00BF0C6A" w:rsidRPr="00BF0C6A" w:rsidRDefault="00BF0C6A" w:rsidP="00BF0C6A">
      <w:pPr>
        <w:spacing w:after="0" w:line="360" w:lineRule="atLeast"/>
        <w:jc w:val="both"/>
        <w:textAlignment w:val="baseline"/>
        <w:outlineLvl w:val="2"/>
        <w:rPr>
          <w:ins w:id="88" w:author="Unknown"/>
          <w:rFonts w:ascii="Times New Roman" w:eastAsia="Times New Roman" w:hAnsi="Times New Roman" w:cs="Times New Roman"/>
          <w:bCs/>
          <w:color w:val="000000"/>
          <w:sz w:val="24"/>
          <w:szCs w:val="24"/>
          <w:bdr w:val="none" w:sz="0" w:space="0" w:color="auto" w:frame="1"/>
          <w:lang w:eastAsia="en-IN"/>
        </w:rPr>
      </w:pPr>
    </w:p>
    <w:p w:rsidR="00BF0C6A" w:rsidRPr="00BF0C6A" w:rsidRDefault="00BF0C6A" w:rsidP="00BF0C6A">
      <w:pPr>
        <w:spacing w:after="0" w:line="327" w:lineRule="atLeast"/>
        <w:jc w:val="both"/>
        <w:textAlignment w:val="baseline"/>
        <w:rPr>
          <w:ins w:id="89" w:author="Unknown"/>
          <w:rFonts w:ascii="Times New Roman" w:eastAsia="Times New Roman" w:hAnsi="Times New Roman" w:cs="Times New Roman"/>
          <w:color w:val="424142"/>
          <w:sz w:val="24"/>
          <w:szCs w:val="24"/>
          <w:lang w:eastAsia="en-IN"/>
        </w:rPr>
      </w:pPr>
      <w:ins w:id="90" w:author="Unknown">
        <w:r w:rsidRPr="00BF0C6A">
          <w:rPr>
            <w:rFonts w:ascii="Times New Roman" w:eastAsia="Times New Roman" w:hAnsi="Times New Roman" w:cs="Times New Roman"/>
            <w:color w:val="424142"/>
            <w:sz w:val="24"/>
            <w:szCs w:val="24"/>
            <w:lang w:eastAsia="en-IN"/>
          </w:rPr>
          <w:t>1. Values provide goals or ends for the members to aim for.</w:t>
        </w:r>
      </w:ins>
    </w:p>
    <w:p w:rsidR="00BF0C6A" w:rsidRPr="00BF0C6A" w:rsidRDefault="00BF0C6A" w:rsidP="00BF0C6A">
      <w:pPr>
        <w:spacing w:after="0" w:line="327" w:lineRule="atLeast"/>
        <w:jc w:val="both"/>
        <w:textAlignment w:val="baseline"/>
        <w:rPr>
          <w:ins w:id="91" w:author="Unknown"/>
          <w:rFonts w:ascii="Times New Roman" w:eastAsia="Times New Roman" w:hAnsi="Times New Roman" w:cs="Times New Roman"/>
          <w:color w:val="424142"/>
          <w:sz w:val="24"/>
          <w:szCs w:val="24"/>
          <w:lang w:eastAsia="en-IN"/>
        </w:rPr>
      </w:pPr>
      <w:ins w:id="92" w:author="Unknown">
        <w:r w:rsidRPr="00BF0C6A">
          <w:rPr>
            <w:rFonts w:ascii="Times New Roman" w:eastAsia="Times New Roman" w:hAnsi="Times New Roman" w:cs="Times New Roman"/>
            <w:color w:val="424142"/>
            <w:sz w:val="24"/>
            <w:szCs w:val="24"/>
            <w:lang w:eastAsia="en-IN"/>
          </w:rPr>
          <w:t>2. Values provide for stabilities and uniformities in group interaction. They hold the society together because they are shared in common. Some sociologists argue that shared values form the basis for social unity. Since they share the same values with others, the members of society are likely to see others as “people like themselves”. They will therefore, have a sense of belonging to a social group. They will feel a part of the wider society.</w:t>
        </w:r>
      </w:ins>
    </w:p>
    <w:p w:rsidR="00BF0C6A" w:rsidRPr="00BF0C6A" w:rsidRDefault="00BF0C6A" w:rsidP="00BF0C6A">
      <w:pPr>
        <w:spacing w:after="0" w:line="327" w:lineRule="atLeast"/>
        <w:jc w:val="both"/>
        <w:textAlignment w:val="baseline"/>
        <w:rPr>
          <w:ins w:id="93" w:author="Unknown"/>
          <w:rFonts w:ascii="Times New Roman" w:eastAsia="Times New Roman" w:hAnsi="Times New Roman" w:cs="Times New Roman"/>
          <w:color w:val="424142"/>
          <w:sz w:val="24"/>
          <w:szCs w:val="24"/>
          <w:lang w:eastAsia="en-IN"/>
        </w:rPr>
      </w:pPr>
      <w:ins w:id="94" w:author="Unknown">
        <w:r w:rsidRPr="00BF0C6A">
          <w:rPr>
            <w:rFonts w:ascii="Times New Roman" w:eastAsia="Times New Roman" w:hAnsi="Times New Roman" w:cs="Times New Roman"/>
            <w:color w:val="424142"/>
            <w:sz w:val="24"/>
            <w:szCs w:val="24"/>
            <w:lang w:eastAsia="en-IN"/>
          </w:rPr>
          <w:t>3. Values bring legitimacy to the rules that govern specific activities. The rule are accepted as rules and followed mainly because they embody the values that most people accept. The Americans for example, believe that the capitalist organization is the best one because it allows people to seek success in life.</w:t>
        </w:r>
      </w:ins>
    </w:p>
    <w:p w:rsidR="00BF0C6A" w:rsidRPr="00BF0C6A" w:rsidRDefault="00BF0C6A" w:rsidP="00BF0C6A">
      <w:pPr>
        <w:spacing w:after="0" w:line="327" w:lineRule="atLeast"/>
        <w:jc w:val="both"/>
        <w:textAlignment w:val="baseline"/>
        <w:rPr>
          <w:ins w:id="95" w:author="Unknown"/>
          <w:rFonts w:ascii="Times New Roman" w:eastAsia="Times New Roman" w:hAnsi="Times New Roman" w:cs="Times New Roman"/>
          <w:color w:val="424142"/>
          <w:sz w:val="24"/>
          <w:szCs w:val="24"/>
          <w:lang w:eastAsia="en-IN"/>
        </w:rPr>
      </w:pPr>
      <w:ins w:id="96" w:author="Unknown">
        <w:r w:rsidRPr="00BF0C6A">
          <w:rPr>
            <w:rFonts w:ascii="Times New Roman" w:eastAsia="Times New Roman" w:hAnsi="Times New Roman" w:cs="Times New Roman"/>
            <w:color w:val="424142"/>
            <w:sz w:val="24"/>
            <w:szCs w:val="24"/>
            <w:lang w:eastAsia="en-IN"/>
          </w:rPr>
          <w:t>4. Values help to bring about some kind of adjustment between different sets of rules. The people seek the same kinds of ends or goals in different field of their life. Hence, it is possible for them to modify the rules to help the pursuit of this end.</w:t>
        </w:r>
      </w:ins>
    </w:p>
    <w:p w:rsidR="00BF0C6A" w:rsidRPr="00BF0C6A" w:rsidRDefault="00BF0C6A" w:rsidP="00BF0C6A">
      <w:pPr>
        <w:spacing w:after="0" w:line="327" w:lineRule="atLeast"/>
        <w:jc w:val="both"/>
        <w:textAlignment w:val="baseline"/>
        <w:rPr>
          <w:ins w:id="97" w:author="Unknown"/>
          <w:rFonts w:ascii="Times New Roman" w:eastAsia="Times New Roman" w:hAnsi="Times New Roman" w:cs="Times New Roman"/>
          <w:color w:val="424142"/>
          <w:sz w:val="24"/>
          <w:szCs w:val="24"/>
          <w:lang w:eastAsia="en-IN"/>
        </w:rPr>
      </w:pPr>
      <w:ins w:id="98" w:author="Unknown">
        <w:r w:rsidRPr="00BF0C6A">
          <w:rPr>
            <w:rFonts w:ascii="Times New Roman" w:eastAsia="Times New Roman" w:hAnsi="Times New Roman" w:cs="Times New Roman"/>
            <w:color w:val="424142"/>
            <w:sz w:val="24"/>
            <w:szCs w:val="24"/>
            <w:lang w:eastAsia="en-IN"/>
          </w:rPr>
          <w:t xml:space="preserve">For example, if the Indian people cherish the value of “the principle of equality”, then they will have to modify the rules governing the interpersonal relationship of husband and wife; and man and woman. As and when new activities emerge, people create rules in the light of their beliefs about what </w:t>
        </w:r>
        <w:proofErr w:type="gramStart"/>
        <w:r w:rsidRPr="00BF0C6A">
          <w:rPr>
            <w:rFonts w:ascii="Times New Roman" w:eastAsia="Times New Roman" w:hAnsi="Times New Roman" w:cs="Times New Roman"/>
            <w:color w:val="424142"/>
            <w:sz w:val="24"/>
            <w:szCs w:val="24"/>
            <w:lang w:eastAsia="en-IN"/>
          </w:rPr>
          <w:t>is</w:t>
        </w:r>
        <w:proofErr w:type="gramEnd"/>
        <w:r w:rsidRPr="00BF0C6A">
          <w:rPr>
            <w:rFonts w:ascii="Times New Roman" w:eastAsia="Times New Roman" w:hAnsi="Times New Roman" w:cs="Times New Roman"/>
            <w:color w:val="424142"/>
            <w:sz w:val="24"/>
            <w:szCs w:val="24"/>
            <w:lang w:eastAsia="en-IN"/>
          </w:rPr>
          <w:t xml:space="preserve"> ‘good’ and ‘right’.</w:t>
        </w:r>
      </w:ins>
    </w:p>
    <w:p w:rsidR="00BF0C6A" w:rsidRPr="00BF0C6A" w:rsidRDefault="00BF0C6A" w:rsidP="00BF0C6A">
      <w:pPr>
        <w:spacing w:after="0" w:line="240" w:lineRule="auto"/>
        <w:jc w:val="both"/>
        <w:rPr>
          <w:rFonts w:ascii="Times New Roman" w:eastAsia="Times New Roman" w:hAnsi="Times New Roman" w:cs="Times New Roman"/>
          <w:color w:val="333333"/>
          <w:sz w:val="24"/>
          <w:szCs w:val="24"/>
          <w:lang w:eastAsia="en-IN"/>
        </w:rPr>
      </w:pPr>
    </w:p>
    <w:p w:rsidR="00BF0C6A" w:rsidRDefault="00BF0C6A" w:rsidP="00BF0C6A">
      <w:pPr>
        <w:spacing w:after="0" w:line="240" w:lineRule="auto"/>
        <w:jc w:val="both"/>
        <w:rPr>
          <w:rFonts w:ascii="Times New Roman" w:eastAsia="Times New Roman" w:hAnsi="Times New Roman" w:cs="Times New Roman"/>
          <w:color w:val="333333"/>
          <w:sz w:val="24"/>
          <w:szCs w:val="24"/>
          <w:lang w:eastAsia="en-IN"/>
        </w:rPr>
      </w:pPr>
    </w:p>
    <w:p w:rsidR="00BF0C6A" w:rsidRDefault="00BF0C6A" w:rsidP="00BF0C6A">
      <w:pPr>
        <w:spacing w:after="0" w:line="240" w:lineRule="auto"/>
        <w:jc w:val="both"/>
        <w:rPr>
          <w:rFonts w:ascii="Times New Roman" w:eastAsia="Times New Roman" w:hAnsi="Times New Roman" w:cs="Times New Roman"/>
          <w:color w:val="333333"/>
          <w:sz w:val="24"/>
          <w:szCs w:val="24"/>
          <w:lang w:eastAsia="en-IN"/>
        </w:rPr>
      </w:pPr>
    </w:p>
    <w:p w:rsidR="00BF0C6A" w:rsidRPr="00BF0C6A" w:rsidRDefault="00BF0C6A" w:rsidP="00BF0C6A">
      <w:pPr>
        <w:spacing w:after="0" w:line="240" w:lineRule="auto"/>
        <w:jc w:val="both"/>
        <w:rPr>
          <w:rFonts w:ascii="Times New Roman" w:eastAsia="Times New Roman" w:hAnsi="Times New Roman" w:cs="Times New Roman"/>
          <w:color w:val="333333"/>
          <w:sz w:val="24"/>
          <w:szCs w:val="24"/>
          <w:lang w:eastAsia="en-IN"/>
        </w:rPr>
      </w:pPr>
      <w:r w:rsidRPr="00BF0C6A">
        <w:rPr>
          <w:rFonts w:ascii="Times New Roman" w:eastAsia="Times New Roman" w:hAnsi="Times New Roman" w:cs="Times New Roman"/>
          <w:color w:val="333333"/>
          <w:sz w:val="24"/>
          <w:szCs w:val="24"/>
          <w:lang w:eastAsia="en-IN"/>
        </w:rPr>
        <w:t>Here are seven social values:</w:t>
      </w:r>
    </w:p>
    <w:p w:rsidR="00BF0C6A" w:rsidRPr="00BF0C6A" w:rsidRDefault="00BF0C6A" w:rsidP="00BF0C6A">
      <w:pPr>
        <w:spacing w:after="0" w:line="240" w:lineRule="auto"/>
        <w:jc w:val="both"/>
        <w:rPr>
          <w:rFonts w:ascii="Times New Roman" w:eastAsia="Times New Roman" w:hAnsi="Times New Roman" w:cs="Times New Roman"/>
          <w:color w:val="333333"/>
          <w:sz w:val="24"/>
          <w:szCs w:val="24"/>
          <w:lang w:eastAsia="en-IN"/>
        </w:rPr>
      </w:pPr>
    </w:p>
    <w:p w:rsidR="00BF0C6A" w:rsidRPr="00BF0C6A" w:rsidRDefault="00BF0C6A" w:rsidP="00BF0C6A">
      <w:pPr>
        <w:numPr>
          <w:ilvl w:val="0"/>
          <w:numId w:val="5"/>
        </w:numPr>
        <w:spacing w:after="0" w:line="240" w:lineRule="auto"/>
        <w:ind w:left="480" w:right="480"/>
        <w:jc w:val="both"/>
        <w:rPr>
          <w:rFonts w:ascii="Times New Roman" w:eastAsia="Times New Roman" w:hAnsi="Times New Roman" w:cs="Times New Roman"/>
          <w:sz w:val="24"/>
          <w:szCs w:val="24"/>
          <w:lang w:eastAsia="en-IN"/>
        </w:rPr>
      </w:pPr>
      <w:r w:rsidRPr="00BF0C6A">
        <w:rPr>
          <w:rFonts w:ascii="Times New Roman" w:eastAsia="Times New Roman" w:hAnsi="Times New Roman" w:cs="Times New Roman"/>
          <w:color w:val="333333"/>
          <w:sz w:val="24"/>
          <w:szCs w:val="24"/>
          <w:lang w:eastAsia="en-IN"/>
        </w:rPr>
        <w:t>Respect</w:t>
      </w:r>
    </w:p>
    <w:p w:rsidR="00BF0C6A" w:rsidRPr="00BF0C6A" w:rsidRDefault="00BF0C6A" w:rsidP="00BF0C6A">
      <w:pPr>
        <w:numPr>
          <w:ilvl w:val="0"/>
          <w:numId w:val="5"/>
        </w:numPr>
        <w:spacing w:after="0" w:line="240" w:lineRule="auto"/>
        <w:ind w:left="480" w:right="480"/>
        <w:jc w:val="both"/>
        <w:rPr>
          <w:rFonts w:ascii="Times New Roman" w:eastAsia="Times New Roman" w:hAnsi="Times New Roman" w:cs="Times New Roman"/>
          <w:color w:val="333333"/>
          <w:sz w:val="24"/>
          <w:szCs w:val="24"/>
          <w:lang w:eastAsia="en-IN"/>
        </w:rPr>
      </w:pPr>
      <w:r w:rsidRPr="00BF0C6A">
        <w:rPr>
          <w:rFonts w:ascii="Times New Roman" w:eastAsia="Times New Roman" w:hAnsi="Times New Roman" w:cs="Times New Roman"/>
          <w:color w:val="333333"/>
          <w:sz w:val="24"/>
          <w:szCs w:val="24"/>
          <w:lang w:eastAsia="en-IN"/>
        </w:rPr>
        <w:t>Justice/Fairness</w:t>
      </w:r>
    </w:p>
    <w:p w:rsidR="00BF0C6A" w:rsidRPr="00BF0C6A" w:rsidRDefault="00BF0C6A" w:rsidP="00BF0C6A">
      <w:pPr>
        <w:numPr>
          <w:ilvl w:val="0"/>
          <w:numId w:val="5"/>
        </w:numPr>
        <w:spacing w:after="0" w:line="240" w:lineRule="auto"/>
        <w:ind w:left="480" w:right="480"/>
        <w:jc w:val="both"/>
        <w:rPr>
          <w:rFonts w:ascii="Times New Roman" w:eastAsia="Times New Roman" w:hAnsi="Times New Roman" w:cs="Times New Roman"/>
          <w:color w:val="333333"/>
          <w:sz w:val="24"/>
          <w:szCs w:val="24"/>
          <w:lang w:eastAsia="en-IN"/>
        </w:rPr>
      </w:pPr>
      <w:r w:rsidRPr="00BF0C6A">
        <w:rPr>
          <w:rFonts w:ascii="Times New Roman" w:eastAsia="Times New Roman" w:hAnsi="Times New Roman" w:cs="Times New Roman"/>
          <w:color w:val="333333"/>
          <w:sz w:val="24"/>
          <w:szCs w:val="24"/>
          <w:lang w:eastAsia="en-IN"/>
        </w:rPr>
        <w:t>Honesty</w:t>
      </w:r>
    </w:p>
    <w:p w:rsidR="00BF0C6A" w:rsidRPr="00BF0C6A" w:rsidRDefault="00BF0C6A" w:rsidP="00BF0C6A">
      <w:pPr>
        <w:numPr>
          <w:ilvl w:val="0"/>
          <w:numId w:val="5"/>
        </w:numPr>
        <w:spacing w:after="0" w:line="240" w:lineRule="auto"/>
        <w:ind w:left="480" w:right="480"/>
        <w:jc w:val="both"/>
        <w:rPr>
          <w:rFonts w:ascii="Times New Roman" w:eastAsia="Times New Roman" w:hAnsi="Times New Roman" w:cs="Times New Roman"/>
          <w:color w:val="333333"/>
          <w:sz w:val="24"/>
          <w:szCs w:val="24"/>
          <w:lang w:eastAsia="en-IN"/>
        </w:rPr>
      </w:pPr>
      <w:r w:rsidRPr="00BF0C6A">
        <w:rPr>
          <w:rFonts w:ascii="Times New Roman" w:eastAsia="Times New Roman" w:hAnsi="Times New Roman" w:cs="Times New Roman"/>
          <w:color w:val="333333"/>
          <w:sz w:val="24"/>
          <w:szCs w:val="24"/>
          <w:lang w:eastAsia="en-IN"/>
        </w:rPr>
        <w:t>Service/Giving Back/Contribution</w:t>
      </w:r>
    </w:p>
    <w:p w:rsidR="00BF0C6A" w:rsidRPr="00BF0C6A" w:rsidRDefault="00BF0C6A" w:rsidP="00BF0C6A">
      <w:pPr>
        <w:numPr>
          <w:ilvl w:val="0"/>
          <w:numId w:val="5"/>
        </w:numPr>
        <w:spacing w:after="0" w:line="240" w:lineRule="auto"/>
        <w:ind w:left="480" w:right="480"/>
        <w:jc w:val="both"/>
        <w:rPr>
          <w:rFonts w:ascii="Times New Roman" w:eastAsia="Times New Roman" w:hAnsi="Times New Roman" w:cs="Times New Roman"/>
          <w:color w:val="333333"/>
          <w:sz w:val="24"/>
          <w:szCs w:val="24"/>
          <w:lang w:eastAsia="en-IN"/>
        </w:rPr>
      </w:pPr>
      <w:r w:rsidRPr="00BF0C6A">
        <w:rPr>
          <w:rFonts w:ascii="Times New Roman" w:eastAsia="Times New Roman" w:hAnsi="Times New Roman" w:cs="Times New Roman"/>
          <w:color w:val="333333"/>
          <w:sz w:val="24"/>
          <w:szCs w:val="24"/>
          <w:lang w:eastAsia="en-IN"/>
        </w:rPr>
        <w:t>Responsibility</w:t>
      </w:r>
    </w:p>
    <w:p w:rsidR="00BF0C6A" w:rsidRPr="00BF0C6A" w:rsidRDefault="00BF0C6A" w:rsidP="00BF0C6A">
      <w:pPr>
        <w:numPr>
          <w:ilvl w:val="0"/>
          <w:numId w:val="5"/>
        </w:numPr>
        <w:spacing w:after="0" w:line="240" w:lineRule="auto"/>
        <w:ind w:left="480" w:right="480"/>
        <w:jc w:val="both"/>
        <w:rPr>
          <w:rFonts w:ascii="Times New Roman" w:eastAsia="Times New Roman" w:hAnsi="Times New Roman" w:cs="Times New Roman"/>
          <w:color w:val="333333"/>
          <w:sz w:val="24"/>
          <w:szCs w:val="24"/>
          <w:lang w:eastAsia="en-IN"/>
        </w:rPr>
      </w:pPr>
      <w:r w:rsidRPr="00BF0C6A">
        <w:rPr>
          <w:rFonts w:ascii="Times New Roman" w:eastAsia="Times New Roman" w:hAnsi="Times New Roman" w:cs="Times New Roman"/>
          <w:color w:val="333333"/>
          <w:sz w:val="24"/>
          <w:szCs w:val="24"/>
          <w:lang w:eastAsia="en-IN"/>
        </w:rPr>
        <w:t>Family</w:t>
      </w:r>
    </w:p>
    <w:p w:rsidR="00BF0C6A" w:rsidRPr="00BF0C6A" w:rsidRDefault="00BF0C6A" w:rsidP="00BF0C6A">
      <w:pPr>
        <w:numPr>
          <w:ilvl w:val="0"/>
          <w:numId w:val="5"/>
        </w:numPr>
        <w:spacing w:after="0" w:line="240" w:lineRule="auto"/>
        <w:ind w:left="480" w:right="480"/>
        <w:jc w:val="both"/>
        <w:rPr>
          <w:rFonts w:ascii="Times New Roman" w:eastAsia="Times New Roman" w:hAnsi="Times New Roman" w:cs="Times New Roman"/>
          <w:color w:val="333333"/>
          <w:sz w:val="24"/>
          <w:szCs w:val="24"/>
          <w:lang w:eastAsia="en-IN"/>
        </w:rPr>
      </w:pPr>
      <w:r w:rsidRPr="00BF0C6A">
        <w:rPr>
          <w:rFonts w:ascii="Times New Roman" w:eastAsia="Times New Roman" w:hAnsi="Times New Roman" w:cs="Times New Roman"/>
          <w:color w:val="333333"/>
          <w:sz w:val="24"/>
          <w:szCs w:val="24"/>
          <w:lang w:eastAsia="en-IN"/>
        </w:rPr>
        <w:t>Community</w:t>
      </w:r>
    </w:p>
    <w:p w:rsidR="00BF0C6A" w:rsidRPr="00BF0C6A" w:rsidRDefault="00BF0C6A" w:rsidP="00BF0C6A">
      <w:pPr>
        <w:pStyle w:val="Heading2"/>
        <w:spacing w:before="0"/>
        <w:jc w:val="both"/>
        <w:rPr>
          <w:rFonts w:ascii="Times New Roman" w:hAnsi="Times New Roman" w:cs="Times New Roman"/>
          <w:b w:val="0"/>
          <w:color w:val="000000"/>
          <w:sz w:val="24"/>
          <w:szCs w:val="24"/>
        </w:rPr>
      </w:pPr>
    </w:p>
    <w:p w:rsidR="00BF0C6A" w:rsidRPr="00BF0C6A" w:rsidRDefault="00BF0C6A" w:rsidP="00BF0C6A">
      <w:pPr>
        <w:pStyle w:val="Heading2"/>
        <w:spacing w:before="0"/>
        <w:jc w:val="both"/>
        <w:rPr>
          <w:rFonts w:ascii="Times New Roman" w:hAnsi="Times New Roman" w:cs="Times New Roman"/>
          <w:b w:val="0"/>
          <w:color w:val="000000"/>
          <w:sz w:val="24"/>
          <w:szCs w:val="24"/>
        </w:rPr>
      </w:pPr>
      <w:r w:rsidRPr="00BF0C6A">
        <w:rPr>
          <w:rFonts w:ascii="Times New Roman" w:hAnsi="Times New Roman" w:cs="Times New Roman"/>
          <w:b w:val="0"/>
          <w:color w:val="000000"/>
          <w:sz w:val="24"/>
          <w:szCs w:val="24"/>
        </w:rPr>
        <w:t>Types of Values</w:t>
      </w:r>
    </w:p>
    <w:p w:rsidR="00BF0C6A" w:rsidRPr="00BF0C6A" w:rsidRDefault="00BF0C6A" w:rsidP="00BF0C6A">
      <w:pPr>
        <w:pStyle w:val="Heading3"/>
        <w:numPr>
          <w:ilvl w:val="0"/>
          <w:numId w:val="12"/>
        </w:numPr>
        <w:spacing w:before="0" w:beforeAutospacing="0" w:after="0" w:afterAutospacing="0"/>
        <w:jc w:val="both"/>
        <w:rPr>
          <w:b w:val="0"/>
          <w:color w:val="222222"/>
          <w:sz w:val="24"/>
          <w:szCs w:val="24"/>
        </w:rPr>
      </w:pPr>
      <w:r w:rsidRPr="00BF0C6A">
        <w:rPr>
          <w:b w:val="0"/>
          <w:color w:val="222222"/>
          <w:sz w:val="24"/>
          <w:szCs w:val="24"/>
        </w:rPr>
        <w:t>Social Values</w:t>
      </w:r>
    </w:p>
    <w:p w:rsidR="00BF0C6A" w:rsidRPr="00BF0C6A" w:rsidRDefault="00566A27" w:rsidP="00BF0C6A">
      <w:pPr>
        <w:pStyle w:val="NormalWeb"/>
        <w:spacing w:before="0" w:beforeAutospacing="0" w:after="0" w:afterAutospacing="0"/>
        <w:jc w:val="both"/>
      </w:pPr>
      <w:hyperlink r:id="rId5" w:history="1">
        <w:r w:rsidR="00BF0C6A" w:rsidRPr="00BF0C6A">
          <w:rPr>
            <w:rStyle w:val="Hyperlink"/>
            <w:color w:val="1C9DD8"/>
          </w:rPr>
          <w:t>Social Values</w:t>
        </w:r>
      </w:hyperlink>
      <w:r w:rsidR="00BF0C6A" w:rsidRPr="00BF0C6A">
        <w:t> consist of things like peace, justice, freedom, equality, and bettering our community. Examples of social values include:</w:t>
      </w:r>
    </w:p>
    <w:p w:rsidR="00BF0C6A" w:rsidRPr="00BF0C6A" w:rsidRDefault="00BF0C6A" w:rsidP="00BF0C6A">
      <w:pPr>
        <w:numPr>
          <w:ilvl w:val="0"/>
          <w:numId w:val="6"/>
        </w:numPr>
        <w:spacing w:after="0" w:line="240" w:lineRule="auto"/>
        <w:ind w:left="480"/>
        <w:jc w:val="both"/>
        <w:rPr>
          <w:rFonts w:ascii="Times New Roman" w:hAnsi="Times New Roman" w:cs="Times New Roman"/>
          <w:sz w:val="24"/>
          <w:szCs w:val="24"/>
        </w:rPr>
      </w:pPr>
      <w:r w:rsidRPr="00BF0C6A">
        <w:rPr>
          <w:rFonts w:ascii="Times New Roman" w:hAnsi="Times New Roman" w:cs="Times New Roman"/>
          <w:sz w:val="24"/>
          <w:szCs w:val="24"/>
        </w:rPr>
        <w:t>Not hurting others and also standing up for those who can't stand up for themselves</w:t>
      </w:r>
    </w:p>
    <w:p w:rsidR="00BF0C6A" w:rsidRPr="00BF0C6A" w:rsidRDefault="00BF0C6A" w:rsidP="00BF0C6A">
      <w:pPr>
        <w:numPr>
          <w:ilvl w:val="0"/>
          <w:numId w:val="6"/>
        </w:numPr>
        <w:spacing w:after="0" w:line="240" w:lineRule="auto"/>
        <w:ind w:left="480"/>
        <w:jc w:val="both"/>
        <w:rPr>
          <w:rFonts w:ascii="Times New Roman" w:hAnsi="Times New Roman" w:cs="Times New Roman"/>
          <w:sz w:val="24"/>
          <w:szCs w:val="24"/>
        </w:rPr>
      </w:pPr>
      <w:r w:rsidRPr="00BF0C6A">
        <w:rPr>
          <w:rFonts w:ascii="Times New Roman" w:hAnsi="Times New Roman" w:cs="Times New Roman"/>
          <w:sz w:val="24"/>
          <w:szCs w:val="24"/>
        </w:rPr>
        <w:t>Being respectful and courteous in your interactions</w:t>
      </w:r>
    </w:p>
    <w:p w:rsidR="00BF0C6A" w:rsidRPr="00BF0C6A" w:rsidRDefault="00BF0C6A" w:rsidP="00BF0C6A">
      <w:pPr>
        <w:numPr>
          <w:ilvl w:val="0"/>
          <w:numId w:val="6"/>
        </w:numPr>
        <w:spacing w:after="0" w:line="240" w:lineRule="auto"/>
        <w:ind w:left="480"/>
        <w:jc w:val="both"/>
        <w:rPr>
          <w:rFonts w:ascii="Times New Roman" w:hAnsi="Times New Roman" w:cs="Times New Roman"/>
          <w:sz w:val="24"/>
          <w:szCs w:val="24"/>
        </w:rPr>
      </w:pPr>
      <w:r w:rsidRPr="00BF0C6A">
        <w:rPr>
          <w:rFonts w:ascii="Times New Roman" w:hAnsi="Times New Roman" w:cs="Times New Roman"/>
          <w:sz w:val="24"/>
          <w:szCs w:val="24"/>
        </w:rPr>
        <w:t>Volunteering time and skills in the community</w:t>
      </w:r>
    </w:p>
    <w:p w:rsidR="00BF0C6A" w:rsidRPr="00BF0C6A" w:rsidRDefault="00BF0C6A" w:rsidP="00BF0C6A">
      <w:pPr>
        <w:numPr>
          <w:ilvl w:val="0"/>
          <w:numId w:val="6"/>
        </w:numPr>
        <w:spacing w:after="0" w:line="240" w:lineRule="auto"/>
        <w:ind w:left="480"/>
        <w:jc w:val="both"/>
        <w:rPr>
          <w:rFonts w:ascii="Times New Roman" w:hAnsi="Times New Roman" w:cs="Times New Roman"/>
          <w:sz w:val="24"/>
          <w:szCs w:val="24"/>
        </w:rPr>
      </w:pPr>
      <w:r w:rsidRPr="00BF0C6A">
        <w:rPr>
          <w:rFonts w:ascii="Times New Roman" w:hAnsi="Times New Roman" w:cs="Times New Roman"/>
          <w:sz w:val="24"/>
          <w:szCs w:val="24"/>
        </w:rPr>
        <w:t>Being generous with what you have</w:t>
      </w:r>
    </w:p>
    <w:p w:rsidR="00BF0C6A" w:rsidRPr="00BF0C6A" w:rsidRDefault="00BF0C6A" w:rsidP="00BF0C6A">
      <w:pPr>
        <w:numPr>
          <w:ilvl w:val="0"/>
          <w:numId w:val="6"/>
        </w:numPr>
        <w:spacing w:after="0" w:line="240" w:lineRule="auto"/>
        <w:ind w:left="480"/>
        <w:jc w:val="both"/>
        <w:rPr>
          <w:rFonts w:ascii="Times New Roman" w:hAnsi="Times New Roman" w:cs="Times New Roman"/>
          <w:sz w:val="24"/>
          <w:szCs w:val="24"/>
        </w:rPr>
      </w:pPr>
      <w:r w:rsidRPr="00BF0C6A">
        <w:rPr>
          <w:rFonts w:ascii="Times New Roman" w:hAnsi="Times New Roman" w:cs="Times New Roman"/>
          <w:sz w:val="24"/>
          <w:szCs w:val="24"/>
        </w:rPr>
        <w:t>Being honest with others</w:t>
      </w:r>
    </w:p>
    <w:p w:rsidR="00BF0C6A" w:rsidRDefault="00BF0C6A" w:rsidP="00BF0C6A">
      <w:pPr>
        <w:numPr>
          <w:ilvl w:val="0"/>
          <w:numId w:val="6"/>
        </w:numPr>
        <w:spacing w:after="0" w:line="240" w:lineRule="auto"/>
        <w:ind w:left="480"/>
        <w:jc w:val="both"/>
        <w:rPr>
          <w:rFonts w:ascii="Times New Roman" w:hAnsi="Times New Roman" w:cs="Times New Roman"/>
          <w:sz w:val="24"/>
          <w:szCs w:val="24"/>
        </w:rPr>
      </w:pPr>
      <w:r w:rsidRPr="00BF0C6A">
        <w:rPr>
          <w:rFonts w:ascii="Times New Roman" w:hAnsi="Times New Roman" w:cs="Times New Roman"/>
          <w:sz w:val="24"/>
          <w:szCs w:val="24"/>
        </w:rPr>
        <w:t>Participating in teamwork whenever possible</w:t>
      </w:r>
    </w:p>
    <w:p w:rsidR="00BF0C6A" w:rsidRPr="00BF0C6A" w:rsidRDefault="00BF0C6A" w:rsidP="00BF0C6A">
      <w:pPr>
        <w:spacing w:after="0" w:line="240" w:lineRule="auto"/>
        <w:ind w:left="480"/>
        <w:jc w:val="both"/>
        <w:rPr>
          <w:rFonts w:ascii="Times New Roman" w:hAnsi="Times New Roman" w:cs="Times New Roman"/>
          <w:sz w:val="24"/>
          <w:szCs w:val="24"/>
        </w:rPr>
      </w:pPr>
    </w:p>
    <w:p w:rsidR="00BF0C6A" w:rsidRPr="00BF0C6A" w:rsidRDefault="00BF0C6A" w:rsidP="00BF0C6A">
      <w:pPr>
        <w:pStyle w:val="Heading3"/>
        <w:numPr>
          <w:ilvl w:val="0"/>
          <w:numId w:val="12"/>
        </w:numPr>
        <w:spacing w:before="0" w:beforeAutospacing="0" w:after="0" w:afterAutospacing="0"/>
        <w:jc w:val="both"/>
        <w:rPr>
          <w:b w:val="0"/>
          <w:color w:val="222222"/>
          <w:sz w:val="24"/>
          <w:szCs w:val="24"/>
        </w:rPr>
      </w:pPr>
      <w:r w:rsidRPr="00BF0C6A">
        <w:rPr>
          <w:b w:val="0"/>
          <w:color w:val="222222"/>
          <w:sz w:val="24"/>
          <w:szCs w:val="24"/>
        </w:rPr>
        <w:t>Political Values</w:t>
      </w:r>
    </w:p>
    <w:p w:rsidR="00BF0C6A" w:rsidRPr="00BF0C6A" w:rsidRDefault="00BF0C6A" w:rsidP="00BF0C6A">
      <w:pPr>
        <w:pStyle w:val="NormalWeb"/>
        <w:spacing w:before="0" w:beforeAutospacing="0" w:after="0" w:afterAutospacing="0"/>
        <w:jc w:val="both"/>
      </w:pPr>
      <w:r w:rsidRPr="00BF0C6A">
        <w:t>Although being a liberal, conservative, or moderate may determine your opinion on how the government should run and what laws should be enacted, there are certain </w:t>
      </w:r>
      <w:hyperlink r:id="rId6" w:history="1">
        <w:r w:rsidRPr="00BF0C6A">
          <w:rPr>
            <w:rStyle w:val="Hyperlink"/>
            <w:color w:val="1C9DD8"/>
          </w:rPr>
          <w:t>political values</w:t>
        </w:r>
      </w:hyperlink>
      <w:r w:rsidRPr="00BF0C6A">
        <w:t> that remain constant across political parties. American values often include:</w:t>
      </w:r>
    </w:p>
    <w:p w:rsidR="00BF0C6A" w:rsidRPr="00BF0C6A" w:rsidRDefault="00BF0C6A" w:rsidP="00BF0C6A">
      <w:pPr>
        <w:numPr>
          <w:ilvl w:val="0"/>
          <w:numId w:val="7"/>
        </w:numPr>
        <w:spacing w:after="0" w:line="240" w:lineRule="auto"/>
        <w:ind w:left="480"/>
        <w:jc w:val="both"/>
        <w:rPr>
          <w:rFonts w:ascii="Times New Roman" w:hAnsi="Times New Roman" w:cs="Times New Roman"/>
          <w:sz w:val="24"/>
          <w:szCs w:val="24"/>
        </w:rPr>
      </w:pPr>
      <w:proofErr w:type="spellStart"/>
      <w:r w:rsidRPr="00BF0C6A">
        <w:rPr>
          <w:rFonts w:ascii="Times New Roman" w:hAnsi="Times New Roman" w:cs="Times New Roman"/>
          <w:sz w:val="24"/>
          <w:szCs w:val="24"/>
        </w:rPr>
        <w:t>Exceptionalism</w:t>
      </w:r>
      <w:proofErr w:type="spellEnd"/>
      <w:r w:rsidRPr="00BF0C6A">
        <w:rPr>
          <w:rFonts w:ascii="Times New Roman" w:hAnsi="Times New Roman" w:cs="Times New Roman"/>
          <w:sz w:val="24"/>
          <w:szCs w:val="24"/>
        </w:rPr>
        <w:t xml:space="preserve"> - that America is a land of limitless opportunities and, as such, has a duty to act as an example to other countries.</w:t>
      </w:r>
    </w:p>
    <w:p w:rsidR="00BF0C6A" w:rsidRPr="00BF0C6A" w:rsidRDefault="00BF0C6A" w:rsidP="00BF0C6A">
      <w:pPr>
        <w:numPr>
          <w:ilvl w:val="0"/>
          <w:numId w:val="7"/>
        </w:numPr>
        <w:spacing w:after="0" w:line="240" w:lineRule="auto"/>
        <w:ind w:left="480"/>
        <w:jc w:val="both"/>
        <w:rPr>
          <w:rFonts w:ascii="Times New Roman" w:hAnsi="Times New Roman" w:cs="Times New Roman"/>
          <w:sz w:val="24"/>
          <w:szCs w:val="24"/>
        </w:rPr>
      </w:pPr>
      <w:r w:rsidRPr="00BF0C6A">
        <w:rPr>
          <w:rFonts w:ascii="Times New Roman" w:hAnsi="Times New Roman" w:cs="Times New Roman"/>
          <w:sz w:val="24"/>
          <w:szCs w:val="24"/>
        </w:rPr>
        <w:t>Capitalism and private ownership of property</w:t>
      </w:r>
    </w:p>
    <w:p w:rsidR="00BF0C6A" w:rsidRPr="00BF0C6A" w:rsidRDefault="00BF0C6A" w:rsidP="00BF0C6A">
      <w:pPr>
        <w:numPr>
          <w:ilvl w:val="0"/>
          <w:numId w:val="7"/>
        </w:numPr>
        <w:spacing w:after="0" w:line="240" w:lineRule="auto"/>
        <w:ind w:left="480"/>
        <w:jc w:val="both"/>
        <w:rPr>
          <w:rFonts w:ascii="Times New Roman" w:hAnsi="Times New Roman" w:cs="Times New Roman"/>
          <w:sz w:val="24"/>
          <w:szCs w:val="24"/>
        </w:rPr>
      </w:pPr>
      <w:r w:rsidRPr="00BF0C6A">
        <w:rPr>
          <w:rFonts w:ascii="Times New Roman" w:hAnsi="Times New Roman" w:cs="Times New Roman"/>
          <w:sz w:val="24"/>
          <w:szCs w:val="24"/>
        </w:rPr>
        <w:t>Patriotism</w:t>
      </w:r>
    </w:p>
    <w:p w:rsidR="00BF0C6A" w:rsidRPr="00BF0C6A" w:rsidRDefault="00BF0C6A" w:rsidP="00BF0C6A">
      <w:pPr>
        <w:pStyle w:val="NormalWeb"/>
        <w:numPr>
          <w:ilvl w:val="0"/>
          <w:numId w:val="7"/>
        </w:numPr>
        <w:spacing w:before="0" w:beforeAutospacing="0" w:after="0" w:afterAutospacing="0"/>
        <w:ind w:left="480"/>
        <w:jc w:val="both"/>
      </w:pPr>
      <w:r w:rsidRPr="00BF0C6A">
        <w:t>Treating everyone equally, regardless of ethnicity, race, religion, or sexual orientation</w:t>
      </w:r>
    </w:p>
    <w:p w:rsidR="00BF0C6A" w:rsidRPr="00BF0C6A" w:rsidRDefault="00BF0C6A" w:rsidP="00BF0C6A">
      <w:pPr>
        <w:pStyle w:val="NormalWeb"/>
        <w:numPr>
          <w:ilvl w:val="0"/>
          <w:numId w:val="7"/>
        </w:numPr>
        <w:spacing w:before="0" w:beforeAutospacing="0" w:after="0" w:afterAutospacing="0"/>
        <w:ind w:left="480"/>
        <w:jc w:val="both"/>
      </w:pPr>
      <w:r w:rsidRPr="00BF0C6A">
        <w:t>Being open-minded to new things</w:t>
      </w:r>
    </w:p>
    <w:p w:rsidR="00BF0C6A" w:rsidRPr="00BF0C6A" w:rsidRDefault="00BF0C6A" w:rsidP="00BF0C6A">
      <w:pPr>
        <w:pStyle w:val="NormalWeb"/>
        <w:numPr>
          <w:ilvl w:val="0"/>
          <w:numId w:val="7"/>
        </w:numPr>
        <w:spacing w:before="0" w:beforeAutospacing="0" w:after="0" w:afterAutospacing="0"/>
        <w:ind w:left="480"/>
        <w:jc w:val="both"/>
      </w:pPr>
      <w:r w:rsidRPr="00BF0C6A">
        <w:t>Following the law and respecting those who enforce it</w:t>
      </w:r>
    </w:p>
    <w:p w:rsidR="00BF0C6A" w:rsidRPr="00BF0C6A" w:rsidRDefault="00BF0C6A" w:rsidP="00BF0C6A">
      <w:pPr>
        <w:pStyle w:val="NormalWeb"/>
        <w:numPr>
          <w:ilvl w:val="0"/>
          <w:numId w:val="7"/>
        </w:numPr>
        <w:spacing w:before="0" w:beforeAutospacing="0" w:after="0" w:afterAutospacing="0"/>
        <w:ind w:left="480"/>
        <w:jc w:val="both"/>
      </w:pPr>
      <w:r w:rsidRPr="00BF0C6A">
        <w:t>Working hard for success</w:t>
      </w:r>
    </w:p>
    <w:p w:rsidR="00BF0C6A" w:rsidRDefault="00BF0C6A" w:rsidP="00BF0C6A">
      <w:pPr>
        <w:pStyle w:val="Heading3"/>
        <w:spacing w:before="0" w:beforeAutospacing="0" w:after="0" w:afterAutospacing="0"/>
        <w:jc w:val="both"/>
        <w:rPr>
          <w:b w:val="0"/>
          <w:color w:val="222222"/>
          <w:sz w:val="24"/>
          <w:szCs w:val="24"/>
        </w:rPr>
      </w:pPr>
    </w:p>
    <w:p w:rsidR="00BF0C6A" w:rsidRPr="00BF0C6A" w:rsidRDefault="00BF0C6A" w:rsidP="00BF0C6A">
      <w:pPr>
        <w:pStyle w:val="Heading3"/>
        <w:numPr>
          <w:ilvl w:val="0"/>
          <w:numId w:val="12"/>
        </w:numPr>
        <w:spacing w:before="0" w:beforeAutospacing="0" w:after="0" w:afterAutospacing="0"/>
        <w:jc w:val="both"/>
        <w:rPr>
          <w:b w:val="0"/>
          <w:color w:val="222222"/>
          <w:sz w:val="24"/>
          <w:szCs w:val="24"/>
        </w:rPr>
      </w:pPr>
      <w:r w:rsidRPr="00BF0C6A">
        <w:rPr>
          <w:b w:val="0"/>
          <w:color w:val="222222"/>
          <w:sz w:val="24"/>
          <w:szCs w:val="24"/>
        </w:rPr>
        <w:t>Religious Values</w:t>
      </w:r>
    </w:p>
    <w:p w:rsidR="00BF0C6A" w:rsidRPr="00BF0C6A" w:rsidRDefault="00566A27" w:rsidP="00BF0C6A">
      <w:pPr>
        <w:pStyle w:val="NormalWeb"/>
        <w:spacing w:before="0" w:beforeAutospacing="0" w:after="0" w:afterAutospacing="0"/>
        <w:jc w:val="both"/>
      </w:pPr>
      <w:hyperlink r:id="rId7" w:history="1">
        <w:r w:rsidR="00BF0C6A" w:rsidRPr="00BF0C6A">
          <w:rPr>
            <w:rStyle w:val="Hyperlink"/>
            <w:color w:val="1C9DD8"/>
          </w:rPr>
          <w:t>Religious values</w:t>
        </w:r>
      </w:hyperlink>
      <w:r w:rsidR="00BF0C6A" w:rsidRPr="00BF0C6A">
        <w:t> </w:t>
      </w:r>
      <w:proofErr w:type="spellStart"/>
      <w:r w:rsidR="00BF0C6A" w:rsidRPr="00BF0C6A">
        <w:t>center</w:t>
      </w:r>
      <w:proofErr w:type="spellEnd"/>
      <w:r w:rsidR="00BF0C6A" w:rsidRPr="00BF0C6A">
        <w:t xml:space="preserve"> </w:t>
      </w:r>
      <w:proofErr w:type="gramStart"/>
      <w:r w:rsidR="00BF0C6A" w:rsidRPr="00BF0C6A">
        <w:t>around</w:t>
      </w:r>
      <w:proofErr w:type="gramEnd"/>
      <w:r w:rsidR="00BF0C6A" w:rsidRPr="00BF0C6A">
        <w:t xml:space="preserve"> the expectations that people have about themselves and others based on the beliefs of their </w:t>
      </w:r>
      <w:hyperlink r:id="rId8" w:history="1">
        <w:r w:rsidR="00BF0C6A" w:rsidRPr="00BF0C6A">
          <w:rPr>
            <w:rStyle w:val="Hyperlink"/>
            <w:color w:val="1C9DD8"/>
          </w:rPr>
          <w:t>faith</w:t>
        </w:r>
      </w:hyperlink>
      <w:r w:rsidR="00BF0C6A" w:rsidRPr="00BF0C6A">
        <w:t>. Although each faith has its beliefs, there are common values that many faiths tend to share. Examples of religious values include:</w:t>
      </w:r>
    </w:p>
    <w:p w:rsidR="00BF0C6A" w:rsidRPr="00BF0C6A" w:rsidRDefault="00BF0C6A" w:rsidP="00BF0C6A">
      <w:pPr>
        <w:numPr>
          <w:ilvl w:val="0"/>
          <w:numId w:val="8"/>
        </w:numPr>
        <w:spacing w:after="0" w:line="240" w:lineRule="auto"/>
        <w:ind w:left="480"/>
        <w:jc w:val="both"/>
        <w:rPr>
          <w:rFonts w:ascii="Times New Roman" w:hAnsi="Times New Roman" w:cs="Times New Roman"/>
          <w:sz w:val="24"/>
          <w:szCs w:val="24"/>
        </w:rPr>
      </w:pPr>
      <w:r w:rsidRPr="00BF0C6A">
        <w:rPr>
          <w:rFonts w:ascii="Times New Roman" w:hAnsi="Times New Roman" w:cs="Times New Roman"/>
          <w:sz w:val="24"/>
          <w:szCs w:val="24"/>
        </w:rPr>
        <w:t>Showing compassion to those in need</w:t>
      </w:r>
    </w:p>
    <w:p w:rsidR="00BF0C6A" w:rsidRPr="00BF0C6A" w:rsidRDefault="00BF0C6A" w:rsidP="00BF0C6A">
      <w:pPr>
        <w:numPr>
          <w:ilvl w:val="0"/>
          <w:numId w:val="8"/>
        </w:numPr>
        <w:spacing w:after="0" w:line="240" w:lineRule="auto"/>
        <w:ind w:left="480"/>
        <w:jc w:val="both"/>
        <w:rPr>
          <w:rFonts w:ascii="Times New Roman" w:hAnsi="Times New Roman" w:cs="Times New Roman"/>
          <w:sz w:val="24"/>
          <w:szCs w:val="24"/>
        </w:rPr>
      </w:pPr>
      <w:r w:rsidRPr="00BF0C6A">
        <w:rPr>
          <w:rFonts w:ascii="Times New Roman" w:hAnsi="Times New Roman" w:cs="Times New Roman"/>
          <w:sz w:val="24"/>
          <w:szCs w:val="24"/>
        </w:rPr>
        <w:t>Treating others as one would like to be treated</w:t>
      </w:r>
    </w:p>
    <w:p w:rsidR="00BF0C6A" w:rsidRPr="00BF0C6A" w:rsidRDefault="00BF0C6A" w:rsidP="00BF0C6A">
      <w:pPr>
        <w:numPr>
          <w:ilvl w:val="0"/>
          <w:numId w:val="8"/>
        </w:numPr>
        <w:spacing w:after="0" w:line="240" w:lineRule="auto"/>
        <w:ind w:left="480"/>
        <w:jc w:val="both"/>
        <w:rPr>
          <w:rFonts w:ascii="Times New Roman" w:hAnsi="Times New Roman" w:cs="Times New Roman"/>
          <w:sz w:val="24"/>
          <w:szCs w:val="24"/>
        </w:rPr>
      </w:pPr>
      <w:r w:rsidRPr="00BF0C6A">
        <w:rPr>
          <w:rFonts w:ascii="Times New Roman" w:hAnsi="Times New Roman" w:cs="Times New Roman"/>
          <w:sz w:val="24"/>
          <w:szCs w:val="24"/>
        </w:rPr>
        <w:t>Continually learning and growing both spiritually and intellectually</w:t>
      </w:r>
    </w:p>
    <w:p w:rsidR="00BF0C6A" w:rsidRPr="00BF0C6A" w:rsidRDefault="00BF0C6A" w:rsidP="00BF0C6A">
      <w:pPr>
        <w:numPr>
          <w:ilvl w:val="0"/>
          <w:numId w:val="8"/>
        </w:numPr>
        <w:spacing w:after="0" w:line="240" w:lineRule="auto"/>
        <w:ind w:left="480"/>
        <w:jc w:val="both"/>
        <w:rPr>
          <w:rFonts w:ascii="Times New Roman" w:hAnsi="Times New Roman" w:cs="Times New Roman"/>
          <w:sz w:val="24"/>
          <w:szCs w:val="24"/>
        </w:rPr>
      </w:pPr>
      <w:r w:rsidRPr="00BF0C6A">
        <w:rPr>
          <w:rFonts w:ascii="Times New Roman" w:hAnsi="Times New Roman" w:cs="Times New Roman"/>
          <w:sz w:val="24"/>
          <w:szCs w:val="24"/>
        </w:rPr>
        <w:t>Being modest in your relations with others</w:t>
      </w:r>
    </w:p>
    <w:p w:rsidR="00BF0C6A" w:rsidRPr="00BF0C6A" w:rsidRDefault="00BF0C6A" w:rsidP="00BF0C6A">
      <w:pPr>
        <w:numPr>
          <w:ilvl w:val="0"/>
          <w:numId w:val="8"/>
        </w:numPr>
        <w:spacing w:after="0" w:line="240" w:lineRule="auto"/>
        <w:ind w:left="480"/>
        <w:jc w:val="both"/>
        <w:rPr>
          <w:rFonts w:ascii="Times New Roman" w:hAnsi="Times New Roman" w:cs="Times New Roman"/>
          <w:sz w:val="24"/>
          <w:szCs w:val="24"/>
        </w:rPr>
      </w:pPr>
      <w:r w:rsidRPr="00BF0C6A">
        <w:rPr>
          <w:rFonts w:ascii="Times New Roman" w:hAnsi="Times New Roman" w:cs="Times New Roman"/>
          <w:sz w:val="24"/>
          <w:szCs w:val="24"/>
        </w:rPr>
        <w:t>Being respectful and nonviolent when interacting with others</w:t>
      </w:r>
    </w:p>
    <w:p w:rsidR="00BF0C6A" w:rsidRDefault="00BF0C6A" w:rsidP="00BF0C6A">
      <w:pPr>
        <w:pStyle w:val="Heading3"/>
        <w:spacing w:before="0" w:beforeAutospacing="0" w:after="0" w:afterAutospacing="0"/>
        <w:jc w:val="both"/>
        <w:rPr>
          <w:b w:val="0"/>
          <w:color w:val="222222"/>
          <w:sz w:val="24"/>
          <w:szCs w:val="24"/>
        </w:rPr>
      </w:pPr>
    </w:p>
    <w:p w:rsidR="00BF0C6A" w:rsidRPr="00BF0C6A" w:rsidRDefault="00BF0C6A" w:rsidP="00BF0C6A">
      <w:pPr>
        <w:pStyle w:val="Heading3"/>
        <w:numPr>
          <w:ilvl w:val="0"/>
          <w:numId w:val="12"/>
        </w:numPr>
        <w:spacing w:before="0" w:beforeAutospacing="0" w:after="0" w:afterAutospacing="0"/>
        <w:jc w:val="both"/>
        <w:rPr>
          <w:b w:val="0"/>
          <w:color w:val="222222"/>
          <w:sz w:val="24"/>
          <w:szCs w:val="24"/>
        </w:rPr>
      </w:pPr>
      <w:r w:rsidRPr="00BF0C6A">
        <w:rPr>
          <w:b w:val="0"/>
          <w:color w:val="222222"/>
          <w:sz w:val="24"/>
          <w:szCs w:val="24"/>
        </w:rPr>
        <w:t>Work Values</w:t>
      </w:r>
    </w:p>
    <w:p w:rsidR="00BF0C6A" w:rsidRPr="00BF0C6A" w:rsidRDefault="00566A27" w:rsidP="00BF0C6A">
      <w:pPr>
        <w:pStyle w:val="NormalWeb"/>
        <w:spacing w:before="0" w:beforeAutospacing="0" w:after="0" w:afterAutospacing="0"/>
        <w:jc w:val="both"/>
      </w:pPr>
      <w:hyperlink r:id="rId9" w:history="1">
        <w:r w:rsidR="00BF0C6A" w:rsidRPr="00BF0C6A">
          <w:rPr>
            <w:rStyle w:val="Hyperlink"/>
            <w:color w:val="1C9DD8"/>
          </w:rPr>
          <w:t>Work values</w:t>
        </w:r>
      </w:hyperlink>
      <w:r w:rsidR="00BF0C6A" w:rsidRPr="00BF0C6A">
        <w:t> include such things as your philosophies about your job, your finances, and how you spend your money. For children, these values include how they approach school and their education. Examples of </w:t>
      </w:r>
      <w:hyperlink r:id="rId10" w:history="1">
        <w:r w:rsidR="00BF0C6A" w:rsidRPr="00BF0C6A">
          <w:rPr>
            <w:rStyle w:val="Hyperlink"/>
            <w:color w:val="1C9DD8"/>
          </w:rPr>
          <w:t>work</w:t>
        </w:r>
      </w:hyperlink>
      <w:r w:rsidR="00BF0C6A" w:rsidRPr="00BF0C6A">
        <w:t> values include:</w:t>
      </w:r>
    </w:p>
    <w:p w:rsidR="00BF0C6A" w:rsidRPr="00BF0C6A" w:rsidRDefault="00BF0C6A" w:rsidP="00BF0C6A">
      <w:pPr>
        <w:numPr>
          <w:ilvl w:val="0"/>
          <w:numId w:val="9"/>
        </w:numPr>
        <w:spacing w:after="0" w:line="240" w:lineRule="auto"/>
        <w:ind w:left="480"/>
        <w:jc w:val="both"/>
        <w:rPr>
          <w:rFonts w:ascii="Times New Roman" w:hAnsi="Times New Roman" w:cs="Times New Roman"/>
          <w:sz w:val="24"/>
          <w:szCs w:val="24"/>
        </w:rPr>
      </w:pPr>
      <w:r w:rsidRPr="00BF0C6A">
        <w:rPr>
          <w:rFonts w:ascii="Times New Roman" w:hAnsi="Times New Roman" w:cs="Times New Roman"/>
          <w:sz w:val="24"/>
          <w:szCs w:val="24"/>
        </w:rPr>
        <w:t>Always doing your best work</w:t>
      </w:r>
    </w:p>
    <w:p w:rsidR="00BF0C6A" w:rsidRPr="00BF0C6A" w:rsidRDefault="00BF0C6A" w:rsidP="00BF0C6A">
      <w:pPr>
        <w:numPr>
          <w:ilvl w:val="0"/>
          <w:numId w:val="9"/>
        </w:numPr>
        <w:spacing w:after="0" w:line="240" w:lineRule="auto"/>
        <w:ind w:left="480"/>
        <w:jc w:val="both"/>
        <w:rPr>
          <w:rFonts w:ascii="Times New Roman" w:hAnsi="Times New Roman" w:cs="Times New Roman"/>
          <w:sz w:val="24"/>
          <w:szCs w:val="24"/>
        </w:rPr>
      </w:pPr>
      <w:r w:rsidRPr="00BF0C6A">
        <w:rPr>
          <w:rFonts w:ascii="Times New Roman" w:hAnsi="Times New Roman" w:cs="Times New Roman"/>
          <w:sz w:val="24"/>
          <w:szCs w:val="24"/>
        </w:rPr>
        <w:t>Working in a team</w:t>
      </w:r>
    </w:p>
    <w:p w:rsidR="00BF0C6A" w:rsidRPr="00BF0C6A" w:rsidRDefault="00BF0C6A" w:rsidP="00BF0C6A">
      <w:pPr>
        <w:numPr>
          <w:ilvl w:val="0"/>
          <w:numId w:val="9"/>
        </w:numPr>
        <w:spacing w:after="0" w:line="240" w:lineRule="auto"/>
        <w:ind w:left="480"/>
        <w:jc w:val="both"/>
        <w:rPr>
          <w:rFonts w:ascii="Times New Roman" w:hAnsi="Times New Roman" w:cs="Times New Roman"/>
          <w:sz w:val="24"/>
          <w:szCs w:val="24"/>
        </w:rPr>
      </w:pPr>
      <w:r w:rsidRPr="00BF0C6A">
        <w:rPr>
          <w:rFonts w:ascii="Times New Roman" w:hAnsi="Times New Roman" w:cs="Times New Roman"/>
          <w:sz w:val="24"/>
          <w:szCs w:val="24"/>
        </w:rPr>
        <w:t>Saving a portion of your salary/allowance</w:t>
      </w:r>
    </w:p>
    <w:p w:rsidR="00BF0C6A" w:rsidRPr="00BF0C6A" w:rsidRDefault="00BF0C6A" w:rsidP="00BF0C6A">
      <w:pPr>
        <w:numPr>
          <w:ilvl w:val="0"/>
          <w:numId w:val="9"/>
        </w:numPr>
        <w:spacing w:after="0" w:line="240" w:lineRule="auto"/>
        <w:ind w:left="480"/>
        <w:jc w:val="both"/>
        <w:rPr>
          <w:rFonts w:ascii="Times New Roman" w:hAnsi="Times New Roman" w:cs="Times New Roman"/>
          <w:sz w:val="24"/>
          <w:szCs w:val="24"/>
        </w:rPr>
      </w:pPr>
      <w:r w:rsidRPr="00BF0C6A">
        <w:rPr>
          <w:rFonts w:ascii="Times New Roman" w:hAnsi="Times New Roman" w:cs="Times New Roman"/>
          <w:sz w:val="24"/>
          <w:szCs w:val="24"/>
        </w:rPr>
        <w:t>Finding opportunities to express your ideas and creativity</w:t>
      </w:r>
    </w:p>
    <w:p w:rsidR="00BF0C6A" w:rsidRPr="00BF0C6A" w:rsidRDefault="00BF0C6A" w:rsidP="00BF0C6A">
      <w:pPr>
        <w:numPr>
          <w:ilvl w:val="0"/>
          <w:numId w:val="9"/>
        </w:numPr>
        <w:spacing w:after="0" w:line="240" w:lineRule="auto"/>
        <w:ind w:left="480"/>
        <w:jc w:val="both"/>
        <w:rPr>
          <w:rFonts w:ascii="Times New Roman" w:hAnsi="Times New Roman" w:cs="Times New Roman"/>
          <w:sz w:val="24"/>
          <w:szCs w:val="24"/>
        </w:rPr>
      </w:pPr>
      <w:r w:rsidRPr="00BF0C6A">
        <w:rPr>
          <w:rFonts w:ascii="Times New Roman" w:hAnsi="Times New Roman" w:cs="Times New Roman"/>
          <w:sz w:val="24"/>
          <w:szCs w:val="24"/>
        </w:rPr>
        <w:t>Being proud of your achievements</w:t>
      </w:r>
    </w:p>
    <w:p w:rsidR="00BF0C6A" w:rsidRPr="00BF0C6A" w:rsidRDefault="00BF0C6A" w:rsidP="00BF0C6A">
      <w:pPr>
        <w:numPr>
          <w:ilvl w:val="0"/>
          <w:numId w:val="9"/>
        </w:numPr>
        <w:spacing w:after="0" w:line="240" w:lineRule="auto"/>
        <w:ind w:left="480"/>
        <w:jc w:val="both"/>
        <w:rPr>
          <w:rFonts w:ascii="Times New Roman" w:hAnsi="Times New Roman" w:cs="Times New Roman"/>
          <w:sz w:val="24"/>
          <w:szCs w:val="24"/>
        </w:rPr>
      </w:pPr>
      <w:r w:rsidRPr="00BF0C6A">
        <w:rPr>
          <w:rFonts w:ascii="Times New Roman" w:hAnsi="Times New Roman" w:cs="Times New Roman"/>
          <w:sz w:val="24"/>
          <w:szCs w:val="24"/>
        </w:rPr>
        <w:t>Making education a priority</w:t>
      </w:r>
    </w:p>
    <w:p w:rsidR="00BF0C6A" w:rsidRPr="00BF0C6A" w:rsidRDefault="00BF0C6A" w:rsidP="00BF0C6A">
      <w:pPr>
        <w:numPr>
          <w:ilvl w:val="0"/>
          <w:numId w:val="9"/>
        </w:numPr>
        <w:spacing w:after="0" w:line="240" w:lineRule="auto"/>
        <w:ind w:left="480"/>
        <w:jc w:val="both"/>
        <w:rPr>
          <w:rFonts w:ascii="Times New Roman" w:hAnsi="Times New Roman" w:cs="Times New Roman"/>
          <w:sz w:val="24"/>
          <w:szCs w:val="24"/>
        </w:rPr>
      </w:pPr>
      <w:r w:rsidRPr="00BF0C6A">
        <w:rPr>
          <w:rFonts w:ascii="Times New Roman" w:hAnsi="Times New Roman" w:cs="Times New Roman"/>
          <w:sz w:val="24"/>
          <w:szCs w:val="24"/>
        </w:rPr>
        <w:t>Keeping in mind the part that your job plays in society</w:t>
      </w:r>
    </w:p>
    <w:p w:rsidR="00BF0C6A" w:rsidRDefault="00BF0C6A" w:rsidP="00BF0C6A">
      <w:pPr>
        <w:numPr>
          <w:ilvl w:val="0"/>
          <w:numId w:val="9"/>
        </w:numPr>
        <w:spacing w:after="0" w:line="240" w:lineRule="auto"/>
        <w:ind w:left="480"/>
        <w:jc w:val="both"/>
        <w:rPr>
          <w:rFonts w:ascii="Times New Roman" w:hAnsi="Times New Roman" w:cs="Times New Roman"/>
          <w:sz w:val="24"/>
          <w:szCs w:val="24"/>
        </w:rPr>
      </w:pPr>
      <w:r w:rsidRPr="00BF0C6A">
        <w:rPr>
          <w:rFonts w:ascii="Times New Roman" w:hAnsi="Times New Roman" w:cs="Times New Roman"/>
          <w:sz w:val="24"/>
          <w:szCs w:val="24"/>
        </w:rPr>
        <w:t>Treating co-workers, fellow students, customers, and authority figures the way that you want to be treated</w:t>
      </w:r>
    </w:p>
    <w:p w:rsidR="00BF0C6A" w:rsidRPr="00BF0C6A" w:rsidRDefault="00BF0C6A" w:rsidP="00BF0C6A">
      <w:pPr>
        <w:spacing w:after="0" w:line="240" w:lineRule="auto"/>
        <w:ind w:left="480"/>
        <w:jc w:val="both"/>
        <w:rPr>
          <w:rFonts w:ascii="Times New Roman" w:hAnsi="Times New Roman" w:cs="Times New Roman"/>
          <w:sz w:val="24"/>
          <w:szCs w:val="24"/>
        </w:rPr>
      </w:pPr>
    </w:p>
    <w:p w:rsidR="00BF0C6A" w:rsidRPr="00BF0C6A" w:rsidRDefault="00BF0C6A" w:rsidP="00BF0C6A">
      <w:pPr>
        <w:pStyle w:val="Heading3"/>
        <w:numPr>
          <w:ilvl w:val="0"/>
          <w:numId w:val="12"/>
        </w:numPr>
        <w:spacing w:before="0" w:beforeAutospacing="0" w:after="0" w:afterAutospacing="0"/>
        <w:jc w:val="both"/>
        <w:rPr>
          <w:b w:val="0"/>
          <w:color w:val="222222"/>
          <w:sz w:val="24"/>
          <w:szCs w:val="24"/>
        </w:rPr>
      </w:pPr>
      <w:r w:rsidRPr="00BF0C6A">
        <w:rPr>
          <w:b w:val="0"/>
          <w:color w:val="222222"/>
          <w:sz w:val="24"/>
          <w:szCs w:val="24"/>
        </w:rPr>
        <w:t>Moral Values</w:t>
      </w:r>
    </w:p>
    <w:p w:rsidR="00BF0C6A" w:rsidRPr="00BF0C6A" w:rsidRDefault="00566A27" w:rsidP="00BF0C6A">
      <w:pPr>
        <w:pStyle w:val="NormalWeb"/>
        <w:spacing w:before="0" w:beforeAutospacing="0" w:after="0" w:afterAutospacing="0"/>
        <w:jc w:val="both"/>
      </w:pPr>
      <w:hyperlink r:id="rId11" w:history="1">
        <w:r w:rsidR="00BF0C6A" w:rsidRPr="00BF0C6A">
          <w:rPr>
            <w:rStyle w:val="Hyperlink"/>
            <w:color w:val="1C9DD8"/>
          </w:rPr>
          <w:t>Moral values</w:t>
        </w:r>
      </w:hyperlink>
      <w:r w:rsidR="00BF0C6A" w:rsidRPr="00BF0C6A">
        <w:t> are your individual values about what you think is right and wrong. Moral values provide the foundation from which you make decisions. </w:t>
      </w:r>
      <w:hyperlink r:id="rId12" w:history="1">
        <w:r w:rsidR="00BF0C6A" w:rsidRPr="00BF0C6A">
          <w:rPr>
            <w:rStyle w:val="Hyperlink"/>
            <w:color w:val="1C9DD8"/>
          </w:rPr>
          <w:t>Morals</w:t>
        </w:r>
      </w:hyperlink>
      <w:r w:rsidR="00BF0C6A" w:rsidRPr="00BF0C6A">
        <w:t> are learned from your parents and your experiences. Examples of moral values include:</w:t>
      </w:r>
    </w:p>
    <w:p w:rsidR="00BF0C6A" w:rsidRPr="00BF0C6A" w:rsidRDefault="00BF0C6A" w:rsidP="00BF0C6A">
      <w:pPr>
        <w:numPr>
          <w:ilvl w:val="0"/>
          <w:numId w:val="10"/>
        </w:numPr>
        <w:spacing w:after="0" w:line="240" w:lineRule="auto"/>
        <w:ind w:left="480"/>
        <w:jc w:val="both"/>
        <w:rPr>
          <w:rFonts w:ascii="Times New Roman" w:hAnsi="Times New Roman" w:cs="Times New Roman"/>
          <w:sz w:val="24"/>
          <w:szCs w:val="24"/>
        </w:rPr>
      </w:pPr>
      <w:r w:rsidRPr="00BF0C6A">
        <w:rPr>
          <w:rFonts w:ascii="Times New Roman" w:hAnsi="Times New Roman" w:cs="Times New Roman"/>
          <w:sz w:val="24"/>
          <w:szCs w:val="24"/>
        </w:rPr>
        <w:lastRenderedPageBreak/>
        <w:t>Being honest and trustworthy</w:t>
      </w:r>
    </w:p>
    <w:p w:rsidR="00BF0C6A" w:rsidRPr="00BF0C6A" w:rsidRDefault="00BF0C6A" w:rsidP="00BF0C6A">
      <w:pPr>
        <w:numPr>
          <w:ilvl w:val="0"/>
          <w:numId w:val="10"/>
        </w:numPr>
        <w:spacing w:after="0" w:line="240" w:lineRule="auto"/>
        <w:ind w:left="480"/>
        <w:jc w:val="both"/>
        <w:rPr>
          <w:rFonts w:ascii="Times New Roman" w:hAnsi="Times New Roman" w:cs="Times New Roman"/>
          <w:sz w:val="24"/>
          <w:szCs w:val="24"/>
        </w:rPr>
      </w:pPr>
      <w:r w:rsidRPr="00BF0C6A">
        <w:rPr>
          <w:rFonts w:ascii="Times New Roman" w:hAnsi="Times New Roman" w:cs="Times New Roman"/>
          <w:sz w:val="24"/>
          <w:szCs w:val="24"/>
        </w:rPr>
        <w:t>Being courageous</w:t>
      </w:r>
    </w:p>
    <w:p w:rsidR="00BF0C6A" w:rsidRPr="00BF0C6A" w:rsidRDefault="00BF0C6A" w:rsidP="00BF0C6A">
      <w:pPr>
        <w:numPr>
          <w:ilvl w:val="0"/>
          <w:numId w:val="10"/>
        </w:numPr>
        <w:spacing w:after="0" w:line="240" w:lineRule="auto"/>
        <w:ind w:left="480"/>
        <w:jc w:val="both"/>
        <w:rPr>
          <w:rFonts w:ascii="Times New Roman" w:hAnsi="Times New Roman" w:cs="Times New Roman"/>
          <w:sz w:val="24"/>
          <w:szCs w:val="24"/>
        </w:rPr>
      </w:pPr>
      <w:r w:rsidRPr="00BF0C6A">
        <w:rPr>
          <w:rFonts w:ascii="Times New Roman" w:hAnsi="Times New Roman" w:cs="Times New Roman"/>
          <w:sz w:val="24"/>
          <w:szCs w:val="24"/>
        </w:rPr>
        <w:t>Never giving up</w:t>
      </w:r>
    </w:p>
    <w:p w:rsidR="00BF0C6A" w:rsidRPr="00BF0C6A" w:rsidRDefault="00BF0C6A" w:rsidP="00BF0C6A">
      <w:pPr>
        <w:numPr>
          <w:ilvl w:val="0"/>
          <w:numId w:val="10"/>
        </w:numPr>
        <w:spacing w:after="0" w:line="240" w:lineRule="auto"/>
        <w:ind w:left="480"/>
        <w:jc w:val="both"/>
        <w:rPr>
          <w:rFonts w:ascii="Times New Roman" w:hAnsi="Times New Roman" w:cs="Times New Roman"/>
          <w:sz w:val="24"/>
          <w:szCs w:val="24"/>
        </w:rPr>
      </w:pPr>
      <w:r w:rsidRPr="00BF0C6A">
        <w:rPr>
          <w:rFonts w:ascii="Times New Roman" w:hAnsi="Times New Roman" w:cs="Times New Roman"/>
          <w:sz w:val="24"/>
          <w:szCs w:val="24"/>
        </w:rPr>
        <w:t>Adding value to the world</w:t>
      </w:r>
    </w:p>
    <w:p w:rsidR="00BF0C6A" w:rsidRPr="00BF0C6A" w:rsidRDefault="00BF0C6A" w:rsidP="00BF0C6A">
      <w:pPr>
        <w:numPr>
          <w:ilvl w:val="0"/>
          <w:numId w:val="10"/>
        </w:numPr>
        <w:spacing w:after="0" w:line="240" w:lineRule="auto"/>
        <w:ind w:left="480"/>
        <w:jc w:val="both"/>
        <w:rPr>
          <w:rFonts w:ascii="Times New Roman" w:hAnsi="Times New Roman" w:cs="Times New Roman"/>
          <w:sz w:val="24"/>
          <w:szCs w:val="24"/>
        </w:rPr>
      </w:pPr>
      <w:r w:rsidRPr="00BF0C6A">
        <w:rPr>
          <w:rFonts w:ascii="Times New Roman" w:hAnsi="Times New Roman" w:cs="Times New Roman"/>
          <w:sz w:val="24"/>
          <w:szCs w:val="24"/>
        </w:rPr>
        <w:t>Being patient</w:t>
      </w:r>
    </w:p>
    <w:p w:rsidR="00BF0C6A" w:rsidRDefault="00BF0C6A" w:rsidP="00BF0C6A">
      <w:pPr>
        <w:numPr>
          <w:ilvl w:val="0"/>
          <w:numId w:val="10"/>
        </w:numPr>
        <w:spacing w:after="0" w:line="240" w:lineRule="auto"/>
        <w:ind w:left="480"/>
        <w:jc w:val="both"/>
        <w:rPr>
          <w:rFonts w:ascii="Times New Roman" w:hAnsi="Times New Roman" w:cs="Times New Roman"/>
          <w:sz w:val="24"/>
          <w:szCs w:val="24"/>
        </w:rPr>
      </w:pPr>
      <w:r w:rsidRPr="00BF0C6A">
        <w:rPr>
          <w:rFonts w:ascii="Times New Roman" w:hAnsi="Times New Roman" w:cs="Times New Roman"/>
          <w:sz w:val="24"/>
          <w:szCs w:val="24"/>
        </w:rPr>
        <w:t>Taking personal responsibility</w:t>
      </w:r>
    </w:p>
    <w:p w:rsidR="00BF0C6A" w:rsidRPr="00BF0C6A" w:rsidRDefault="00BF0C6A" w:rsidP="00BF0C6A">
      <w:pPr>
        <w:spacing w:after="0" w:line="240" w:lineRule="auto"/>
        <w:ind w:left="480"/>
        <w:jc w:val="both"/>
        <w:rPr>
          <w:rFonts w:ascii="Times New Roman" w:hAnsi="Times New Roman" w:cs="Times New Roman"/>
          <w:sz w:val="24"/>
          <w:szCs w:val="24"/>
        </w:rPr>
      </w:pPr>
    </w:p>
    <w:p w:rsidR="00BF0C6A" w:rsidRPr="00BF0C6A" w:rsidRDefault="00BF0C6A" w:rsidP="00BF0C6A">
      <w:pPr>
        <w:pStyle w:val="Heading3"/>
        <w:numPr>
          <w:ilvl w:val="0"/>
          <w:numId w:val="12"/>
        </w:numPr>
        <w:spacing w:before="0" w:beforeAutospacing="0" w:after="0" w:afterAutospacing="0"/>
        <w:jc w:val="both"/>
        <w:rPr>
          <w:b w:val="0"/>
          <w:color w:val="222222"/>
          <w:sz w:val="24"/>
          <w:szCs w:val="24"/>
        </w:rPr>
      </w:pPr>
      <w:r w:rsidRPr="00BF0C6A">
        <w:rPr>
          <w:b w:val="0"/>
          <w:color w:val="222222"/>
          <w:sz w:val="24"/>
          <w:szCs w:val="24"/>
        </w:rPr>
        <w:t>Recreational Values</w:t>
      </w:r>
    </w:p>
    <w:p w:rsidR="00BF0C6A" w:rsidRPr="00BF0C6A" w:rsidRDefault="00566A27" w:rsidP="00BF0C6A">
      <w:pPr>
        <w:pStyle w:val="NormalWeb"/>
        <w:spacing w:before="0" w:beforeAutospacing="0" w:after="0" w:afterAutospacing="0"/>
        <w:jc w:val="both"/>
      </w:pPr>
      <w:hyperlink r:id="rId13" w:history="1">
        <w:r w:rsidR="00BF0C6A" w:rsidRPr="00BF0C6A">
          <w:rPr>
            <w:rStyle w:val="Hyperlink"/>
            <w:color w:val="1C9DD8"/>
          </w:rPr>
          <w:t>Recreational values</w:t>
        </w:r>
      </w:hyperlink>
      <w:r w:rsidR="00BF0C6A" w:rsidRPr="00BF0C6A">
        <w:t> refer to anything that involves </w:t>
      </w:r>
      <w:hyperlink r:id="rId14" w:history="1">
        <w:r w:rsidR="00BF0C6A" w:rsidRPr="00BF0C6A">
          <w:rPr>
            <w:rStyle w:val="Hyperlink"/>
            <w:color w:val="1C9DD8"/>
          </w:rPr>
          <w:t>fun and play</w:t>
        </w:r>
      </w:hyperlink>
      <w:r w:rsidR="00BF0C6A" w:rsidRPr="00BF0C6A">
        <w:t>. Recreation is important in the family because it fosters closeness in the family, opportunities for learning, creating memories, </w:t>
      </w:r>
      <w:hyperlink r:id="rId15" w:history="1">
        <w:r w:rsidR="00BF0C6A" w:rsidRPr="00BF0C6A">
          <w:rPr>
            <w:rStyle w:val="Hyperlink"/>
            <w:color w:val="1C9DD8"/>
          </w:rPr>
          <w:t>improving social skills</w:t>
        </w:r>
      </w:hyperlink>
      <w:r w:rsidR="00BF0C6A" w:rsidRPr="00BF0C6A">
        <w:t>, and developing empathy. Examples of recreational values include:</w:t>
      </w:r>
    </w:p>
    <w:p w:rsidR="00BF0C6A" w:rsidRPr="00BF0C6A" w:rsidRDefault="00BF0C6A" w:rsidP="00BF0C6A">
      <w:pPr>
        <w:numPr>
          <w:ilvl w:val="0"/>
          <w:numId w:val="11"/>
        </w:numPr>
        <w:spacing w:after="0" w:line="240" w:lineRule="auto"/>
        <w:ind w:left="480"/>
        <w:jc w:val="both"/>
        <w:rPr>
          <w:rFonts w:ascii="Times New Roman" w:hAnsi="Times New Roman" w:cs="Times New Roman"/>
          <w:sz w:val="24"/>
          <w:szCs w:val="24"/>
        </w:rPr>
      </w:pPr>
      <w:r w:rsidRPr="00BF0C6A">
        <w:rPr>
          <w:rFonts w:ascii="Times New Roman" w:hAnsi="Times New Roman" w:cs="Times New Roman"/>
          <w:sz w:val="24"/>
          <w:szCs w:val="24"/>
        </w:rPr>
        <w:t>Providing unstructured play time</w:t>
      </w:r>
    </w:p>
    <w:p w:rsidR="00BF0C6A" w:rsidRPr="00BF0C6A" w:rsidRDefault="00BF0C6A" w:rsidP="00BF0C6A">
      <w:pPr>
        <w:numPr>
          <w:ilvl w:val="0"/>
          <w:numId w:val="11"/>
        </w:numPr>
        <w:spacing w:after="0" w:line="240" w:lineRule="auto"/>
        <w:ind w:left="480"/>
        <w:jc w:val="both"/>
        <w:rPr>
          <w:rFonts w:ascii="Times New Roman" w:hAnsi="Times New Roman" w:cs="Times New Roman"/>
          <w:sz w:val="24"/>
          <w:szCs w:val="24"/>
        </w:rPr>
      </w:pPr>
      <w:r w:rsidRPr="00BF0C6A">
        <w:rPr>
          <w:rFonts w:ascii="Times New Roman" w:hAnsi="Times New Roman" w:cs="Times New Roman"/>
          <w:sz w:val="24"/>
          <w:szCs w:val="24"/>
        </w:rPr>
        <w:t>Having </w:t>
      </w:r>
      <w:hyperlink r:id="rId16" w:history="1">
        <w:r w:rsidRPr="00BF0C6A">
          <w:rPr>
            <w:rStyle w:val="Hyperlink"/>
            <w:rFonts w:ascii="Times New Roman" w:hAnsi="Times New Roman" w:cs="Times New Roman"/>
            <w:color w:val="1C9DD8"/>
            <w:sz w:val="24"/>
            <w:szCs w:val="24"/>
          </w:rPr>
          <w:t>family game nights</w:t>
        </w:r>
      </w:hyperlink>
    </w:p>
    <w:p w:rsidR="00BF0C6A" w:rsidRPr="00BF0C6A" w:rsidRDefault="00BF0C6A" w:rsidP="00BF0C6A">
      <w:pPr>
        <w:numPr>
          <w:ilvl w:val="0"/>
          <w:numId w:val="11"/>
        </w:numPr>
        <w:spacing w:after="0" w:line="240" w:lineRule="auto"/>
        <w:ind w:left="480"/>
        <w:jc w:val="both"/>
        <w:rPr>
          <w:rFonts w:ascii="Times New Roman" w:hAnsi="Times New Roman" w:cs="Times New Roman"/>
          <w:sz w:val="24"/>
          <w:szCs w:val="24"/>
        </w:rPr>
      </w:pPr>
      <w:r w:rsidRPr="00BF0C6A">
        <w:rPr>
          <w:rFonts w:ascii="Times New Roman" w:hAnsi="Times New Roman" w:cs="Times New Roman"/>
          <w:sz w:val="24"/>
          <w:szCs w:val="24"/>
        </w:rPr>
        <w:t>Allowing and encouraging each family member to pursue interests</w:t>
      </w:r>
    </w:p>
    <w:p w:rsidR="00BF0C6A" w:rsidRPr="00BF0C6A" w:rsidRDefault="00BF0C6A" w:rsidP="00BF0C6A">
      <w:pPr>
        <w:numPr>
          <w:ilvl w:val="0"/>
          <w:numId w:val="11"/>
        </w:numPr>
        <w:spacing w:after="0" w:line="240" w:lineRule="auto"/>
        <w:ind w:left="480"/>
        <w:jc w:val="both"/>
        <w:rPr>
          <w:rFonts w:ascii="Times New Roman" w:hAnsi="Times New Roman" w:cs="Times New Roman"/>
          <w:sz w:val="24"/>
          <w:szCs w:val="24"/>
        </w:rPr>
      </w:pPr>
      <w:r w:rsidRPr="00BF0C6A">
        <w:rPr>
          <w:rFonts w:ascii="Times New Roman" w:hAnsi="Times New Roman" w:cs="Times New Roman"/>
          <w:sz w:val="24"/>
          <w:szCs w:val="24"/>
        </w:rPr>
        <w:t>Taking </w:t>
      </w:r>
      <w:hyperlink r:id="rId17" w:history="1">
        <w:r w:rsidRPr="00BF0C6A">
          <w:rPr>
            <w:rStyle w:val="Hyperlink"/>
            <w:rFonts w:ascii="Times New Roman" w:hAnsi="Times New Roman" w:cs="Times New Roman"/>
            <w:color w:val="1C9DD8"/>
            <w:sz w:val="24"/>
            <w:szCs w:val="24"/>
          </w:rPr>
          <w:t>vacations</w:t>
        </w:r>
      </w:hyperlink>
      <w:r w:rsidRPr="00BF0C6A">
        <w:rPr>
          <w:rFonts w:ascii="Times New Roman" w:hAnsi="Times New Roman" w:cs="Times New Roman"/>
          <w:sz w:val="24"/>
          <w:szCs w:val="24"/>
        </w:rPr>
        <w:t> together</w:t>
      </w:r>
    </w:p>
    <w:p w:rsidR="00BF0C6A" w:rsidRPr="00BF0C6A" w:rsidRDefault="00BF0C6A" w:rsidP="00BF0C6A">
      <w:pPr>
        <w:numPr>
          <w:ilvl w:val="0"/>
          <w:numId w:val="11"/>
        </w:numPr>
        <w:spacing w:after="0" w:line="240" w:lineRule="auto"/>
        <w:ind w:left="480"/>
        <w:jc w:val="both"/>
        <w:rPr>
          <w:rFonts w:ascii="Times New Roman" w:hAnsi="Times New Roman" w:cs="Times New Roman"/>
          <w:sz w:val="24"/>
          <w:szCs w:val="24"/>
        </w:rPr>
      </w:pPr>
      <w:r w:rsidRPr="00BF0C6A">
        <w:rPr>
          <w:rFonts w:ascii="Times New Roman" w:hAnsi="Times New Roman" w:cs="Times New Roman"/>
          <w:sz w:val="24"/>
          <w:szCs w:val="24"/>
        </w:rPr>
        <w:t>Spending time together outside playing</w:t>
      </w:r>
    </w:p>
    <w:p w:rsidR="00BF0C6A" w:rsidRPr="00BF0C6A" w:rsidRDefault="00BF0C6A" w:rsidP="00BF0C6A">
      <w:pPr>
        <w:spacing w:after="0" w:line="240" w:lineRule="auto"/>
        <w:jc w:val="both"/>
        <w:textAlignment w:val="baseline"/>
        <w:rPr>
          <w:rFonts w:ascii="Times New Roman" w:eastAsia="Times New Roman" w:hAnsi="Times New Roman" w:cs="Times New Roman"/>
          <w:sz w:val="24"/>
          <w:szCs w:val="24"/>
          <w:lang w:eastAsia="en-IN"/>
        </w:rPr>
      </w:pPr>
    </w:p>
    <w:sectPr w:rsidR="00BF0C6A" w:rsidRPr="00BF0C6A" w:rsidSect="005A752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F7FE9"/>
    <w:multiLevelType w:val="multilevel"/>
    <w:tmpl w:val="DB02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7A15EC"/>
    <w:multiLevelType w:val="multilevel"/>
    <w:tmpl w:val="5DDA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E16FD5"/>
    <w:multiLevelType w:val="multilevel"/>
    <w:tmpl w:val="88D84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55466E"/>
    <w:multiLevelType w:val="multilevel"/>
    <w:tmpl w:val="0FA0D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100129"/>
    <w:multiLevelType w:val="multilevel"/>
    <w:tmpl w:val="40127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7842E6"/>
    <w:multiLevelType w:val="multilevel"/>
    <w:tmpl w:val="6878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36D1F5F"/>
    <w:multiLevelType w:val="multilevel"/>
    <w:tmpl w:val="56C6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25877BD"/>
    <w:multiLevelType w:val="hybridMultilevel"/>
    <w:tmpl w:val="7C6CD56C"/>
    <w:lvl w:ilvl="0" w:tplc="A6CC842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4CE06416"/>
    <w:multiLevelType w:val="multilevel"/>
    <w:tmpl w:val="C112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F9B1439"/>
    <w:multiLevelType w:val="multilevel"/>
    <w:tmpl w:val="EF9C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1652365"/>
    <w:multiLevelType w:val="multilevel"/>
    <w:tmpl w:val="2400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13C6A7A"/>
    <w:multiLevelType w:val="multilevel"/>
    <w:tmpl w:val="1866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8"/>
  </w:num>
  <w:num w:numId="4">
    <w:abstractNumId w:val="1"/>
  </w:num>
  <w:num w:numId="5">
    <w:abstractNumId w:val="2"/>
  </w:num>
  <w:num w:numId="6">
    <w:abstractNumId w:val="10"/>
  </w:num>
  <w:num w:numId="7">
    <w:abstractNumId w:val="0"/>
  </w:num>
  <w:num w:numId="8">
    <w:abstractNumId w:val="9"/>
  </w:num>
  <w:num w:numId="9">
    <w:abstractNumId w:val="5"/>
  </w:num>
  <w:num w:numId="10">
    <w:abstractNumId w:val="11"/>
  </w:num>
  <w:num w:numId="11">
    <w:abstractNumId w:val="6"/>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576EB1"/>
    <w:rsid w:val="0028219E"/>
    <w:rsid w:val="00323AEA"/>
    <w:rsid w:val="00333FAA"/>
    <w:rsid w:val="00402B70"/>
    <w:rsid w:val="00566A27"/>
    <w:rsid w:val="00576EB1"/>
    <w:rsid w:val="005A752E"/>
    <w:rsid w:val="005D4EF0"/>
    <w:rsid w:val="00803EDB"/>
    <w:rsid w:val="00BF0C6A"/>
    <w:rsid w:val="00C54925"/>
    <w:rsid w:val="00D80BA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52E"/>
  </w:style>
  <w:style w:type="paragraph" w:styleId="Heading1">
    <w:name w:val="heading 1"/>
    <w:basedOn w:val="Normal"/>
    <w:link w:val="Heading1Char"/>
    <w:uiPriority w:val="9"/>
    <w:qFormat/>
    <w:rsid w:val="00576E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BF0C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76E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76EB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EB1"/>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576EB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76EB1"/>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576EB1"/>
    <w:rPr>
      <w:color w:val="0000FF"/>
      <w:u w:val="single"/>
    </w:rPr>
  </w:style>
  <w:style w:type="paragraph" w:styleId="NormalWeb">
    <w:name w:val="Normal (Web)"/>
    <w:basedOn w:val="Normal"/>
    <w:uiPriority w:val="99"/>
    <w:semiHidden/>
    <w:unhideWhenUsed/>
    <w:rsid w:val="00576E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6EB1"/>
    <w:rPr>
      <w:b/>
      <w:bCs/>
    </w:rPr>
  </w:style>
  <w:style w:type="character" w:customStyle="1" w:styleId="trcrboxheaderspan">
    <w:name w:val="trc_rbox_header_span"/>
    <w:basedOn w:val="DefaultParagraphFont"/>
    <w:rsid w:val="00576EB1"/>
  </w:style>
  <w:style w:type="character" w:customStyle="1" w:styleId="video-label-box">
    <w:name w:val="video-label-box"/>
    <w:basedOn w:val="DefaultParagraphFont"/>
    <w:rsid w:val="00576EB1"/>
  </w:style>
  <w:style w:type="character" w:customStyle="1" w:styleId="video-label">
    <w:name w:val="video-label"/>
    <w:basedOn w:val="DefaultParagraphFont"/>
    <w:rsid w:val="00576EB1"/>
  </w:style>
  <w:style w:type="character" w:customStyle="1" w:styleId="branding">
    <w:name w:val="branding"/>
    <w:basedOn w:val="DefaultParagraphFont"/>
    <w:rsid w:val="00576EB1"/>
  </w:style>
  <w:style w:type="character" w:customStyle="1" w:styleId="branding-inner">
    <w:name w:val="branding-inner"/>
    <w:basedOn w:val="DefaultParagraphFont"/>
    <w:rsid w:val="00576EB1"/>
  </w:style>
  <w:style w:type="character" w:customStyle="1" w:styleId="branding-separator">
    <w:name w:val="branding-separator"/>
    <w:basedOn w:val="DefaultParagraphFont"/>
    <w:rsid w:val="00576EB1"/>
  </w:style>
  <w:style w:type="paragraph" w:styleId="BalloonText">
    <w:name w:val="Balloon Text"/>
    <w:basedOn w:val="Normal"/>
    <w:link w:val="BalloonTextChar"/>
    <w:uiPriority w:val="99"/>
    <w:semiHidden/>
    <w:unhideWhenUsed/>
    <w:rsid w:val="00576E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EB1"/>
    <w:rPr>
      <w:rFonts w:ascii="Tahoma" w:hAnsi="Tahoma" w:cs="Tahoma"/>
      <w:sz w:val="16"/>
      <w:szCs w:val="16"/>
    </w:rPr>
  </w:style>
  <w:style w:type="character" w:customStyle="1" w:styleId="Heading2Char">
    <w:name w:val="Heading 2 Char"/>
    <w:basedOn w:val="DefaultParagraphFont"/>
    <w:link w:val="Heading2"/>
    <w:uiPriority w:val="9"/>
    <w:rsid w:val="00BF0C6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130465825">
      <w:bodyDiv w:val="1"/>
      <w:marLeft w:val="0"/>
      <w:marRight w:val="0"/>
      <w:marTop w:val="0"/>
      <w:marBottom w:val="0"/>
      <w:divBdr>
        <w:top w:val="none" w:sz="0" w:space="0" w:color="auto"/>
        <w:left w:val="none" w:sz="0" w:space="0" w:color="auto"/>
        <w:bottom w:val="none" w:sz="0" w:space="0" w:color="auto"/>
        <w:right w:val="none" w:sz="0" w:space="0" w:color="auto"/>
      </w:divBdr>
      <w:divsChild>
        <w:div w:id="850607074">
          <w:marLeft w:val="0"/>
          <w:marRight w:val="0"/>
          <w:marTop w:val="102"/>
          <w:marBottom w:val="0"/>
          <w:divBdr>
            <w:top w:val="none" w:sz="0" w:space="0" w:color="auto"/>
            <w:left w:val="none" w:sz="0" w:space="0" w:color="auto"/>
            <w:bottom w:val="none" w:sz="0" w:space="0" w:color="auto"/>
            <w:right w:val="none" w:sz="0" w:space="0" w:color="auto"/>
          </w:divBdr>
          <w:divsChild>
            <w:div w:id="1270164678">
              <w:marLeft w:val="0"/>
              <w:marRight w:val="0"/>
              <w:marTop w:val="0"/>
              <w:marBottom w:val="0"/>
              <w:divBdr>
                <w:top w:val="none" w:sz="0" w:space="0" w:color="auto"/>
                <w:left w:val="none" w:sz="0" w:space="0" w:color="auto"/>
                <w:bottom w:val="none" w:sz="0" w:space="0" w:color="auto"/>
                <w:right w:val="none" w:sz="0" w:space="0" w:color="auto"/>
              </w:divBdr>
              <w:divsChild>
                <w:div w:id="1228955039">
                  <w:marLeft w:val="0"/>
                  <w:marRight w:val="0"/>
                  <w:marTop w:val="0"/>
                  <w:marBottom w:val="0"/>
                  <w:divBdr>
                    <w:top w:val="none" w:sz="0" w:space="0" w:color="auto"/>
                    <w:left w:val="none" w:sz="0" w:space="0" w:color="auto"/>
                    <w:bottom w:val="none" w:sz="0" w:space="0" w:color="auto"/>
                    <w:right w:val="none" w:sz="0" w:space="0" w:color="auto"/>
                  </w:divBdr>
                  <w:divsChild>
                    <w:div w:id="2144543818">
                      <w:marLeft w:val="0"/>
                      <w:marRight w:val="0"/>
                      <w:marTop w:val="0"/>
                      <w:marBottom w:val="0"/>
                      <w:divBdr>
                        <w:top w:val="none" w:sz="0" w:space="0" w:color="auto"/>
                        <w:left w:val="none" w:sz="0" w:space="0" w:color="auto"/>
                        <w:bottom w:val="none" w:sz="0" w:space="0" w:color="auto"/>
                        <w:right w:val="none" w:sz="0" w:space="0" w:color="auto"/>
                      </w:divBdr>
                      <w:divsChild>
                        <w:div w:id="1697536178">
                          <w:marLeft w:val="0"/>
                          <w:marRight w:val="0"/>
                          <w:marTop w:val="0"/>
                          <w:marBottom w:val="432"/>
                          <w:divBdr>
                            <w:top w:val="none" w:sz="0" w:space="0" w:color="auto"/>
                            <w:left w:val="none" w:sz="0" w:space="0" w:color="auto"/>
                            <w:bottom w:val="none" w:sz="0" w:space="0" w:color="auto"/>
                            <w:right w:val="none" w:sz="0" w:space="0" w:color="auto"/>
                          </w:divBdr>
                          <w:divsChild>
                            <w:div w:id="1275794786">
                              <w:marLeft w:val="0"/>
                              <w:marRight w:val="0"/>
                              <w:marTop w:val="82"/>
                              <w:marBottom w:val="82"/>
                              <w:divBdr>
                                <w:top w:val="none" w:sz="0" w:space="0" w:color="auto"/>
                                <w:left w:val="none" w:sz="0" w:space="0" w:color="auto"/>
                                <w:bottom w:val="none" w:sz="0" w:space="0" w:color="auto"/>
                                <w:right w:val="none" w:sz="0" w:space="0" w:color="auto"/>
                              </w:divBdr>
                            </w:div>
                            <w:div w:id="1707824980">
                              <w:marLeft w:val="0"/>
                              <w:marRight w:val="0"/>
                              <w:marTop w:val="82"/>
                              <w:marBottom w:val="82"/>
                              <w:divBdr>
                                <w:top w:val="none" w:sz="0" w:space="0" w:color="auto"/>
                                <w:left w:val="none" w:sz="0" w:space="0" w:color="auto"/>
                                <w:bottom w:val="none" w:sz="0" w:space="0" w:color="auto"/>
                                <w:right w:val="none" w:sz="0" w:space="0" w:color="auto"/>
                              </w:divBdr>
                            </w:div>
                            <w:div w:id="1324551194">
                              <w:marLeft w:val="0"/>
                              <w:marRight w:val="0"/>
                              <w:marTop w:val="82"/>
                              <w:marBottom w:val="82"/>
                              <w:divBdr>
                                <w:top w:val="none" w:sz="0" w:space="0" w:color="auto"/>
                                <w:left w:val="none" w:sz="0" w:space="0" w:color="auto"/>
                                <w:bottom w:val="none" w:sz="0" w:space="0" w:color="auto"/>
                                <w:right w:val="none" w:sz="0" w:space="0" w:color="auto"/>
                              </w:divBdr>
                            </w:div>
                            <w:div w:id="1028217479">
                              <w:marLeft w:val="0"/>
                              <w:marRight w:val="0"/>
                              <w:marTop w:val="82"/>
                              <w:marBottom w:val="82"/>
                              <w:divBdr>
                                <w:top w:val="none" w:sz="0" w:space="0" w:color="auto"/>
                                <w:left w:val="none" w:sz="0" w:space="0" w:color="auto"/>
                                <w:bottom w:val="none" w:sz="0" w:space="0" w:color="auto"/>
                                <w:right w:val="none" w:sz="0" w:space="0" w:color="auto"/>
                              </w:divBdr>
                            </w:div>
                            <w:div w:id="124664525">
                              <w:marLeft w:val="0"/>
                              <w:marRight w:val="0"/>
                              <w:marTop w:val="82"/>
                              <w:marBottom w:val="82"/>
                              <w:divBdr>
                                <w:top w:val="none" w:sz="0" w:space="0" w:color="auto"/>
                                <w:left w:val="none" w:sz="0" w:space="0" w:color="auto"/>
                                <w:bottom w:val="none" w:sz="0" w:space="0" w:color="auto"/>
                                <w:right w:val="none" w:sz="0" w:space="0" w:color="auto"/>
                              </w:divBdr>
                            </w:div>
                            <w:div w:id="1730111905">
                              <w:marLeft w:val="0"/>
                              <w:marRight w:val="0"/>
                              <w:marTop w:val="82"/>
                              <w:marBottom w:val="82"/>
                              <w:divBdr>
                                <w:top w:val="none" w:sz="0" w:space="0" w:color="auto"/>
                                <w:left w:val="none" w:sz="0" w:space="0" w:color="auto"/>
                                <w:bottom w:val="none" w:sz="0" w:space="0" w:color="auto"/>
                                <w:right w:val="none" w:sz="0" w:space="0" w:color="auto"/>
                              </w:divBdr>
                            </w:div>
                            <w:div w:id="2103602597">
                              <w:marLeft w:val="0"/>
                              <w:marRight w:val="0"/>
                              <w:marTop w:val="82"/>
                              <w:marBottom w:val="82"/>
                              <w:divBdr>
                                <w:top w:val="none" w:sz="0" w:space="0" w:color="auto"/>
                                <w:left w:val="none" w:sz="0" w:space="0" w:color="auto"/>
                                <w:bottom w:val="none" w:sz="0" w:space="0" w:color="auto"/>
                                <w:right w:val="none" w:sz="0" w:space="0" w:color="auto"/>
                              </w:divBdr>
                            </w:div>
                            <w:div w:id="1767653607">
                              <w:marLeft w:val="0"/>
                              <w:marRight w:val="0"/>
                              <w:marTop w:val="82"/>
                              <w:marBottom w:val="82"/>
                              <w:divBdr>
                                <w:top w:val="none" w:sz="0" w:space="0" w:color="auto"/>
                                <w:left w:val="none" w:sz="0" w:space="0" w:color="auto"/>
                                <w:bottom w:val="none" w:sz="0" w:space="0" w:color="auto"/>
                                <w:right w:val="none" w:sz="0" w:space="0" w:color="auto"/>
                              </w:divBdr>
                            </w:div>
                            <w:div w:id="808715905">
                              <w:marLeft w:val="0"/>
                              <w:marRight w:val="0"/>
                              <w:marTop w:val="0"/>
                              <w:marBottom w:val="0"/>
                              <w:divBdr>
                                <w:top w:val="none" w:sz="0" w:space="0" w:color="auto"/>
                                <w:left w:val="none" w:sz="0" w:space="0" w:color="auto"/>
                                <w:bottom w:val="none" w:sz="0" w:space="0" w:color="auto"/>
                                <w:right w:val="none" w:sz="0" w:space="0" w:color="auto"/>
                              </w:divBdr>
                              <w:divsChild>
                                <w:div w:id="716198765">
                                  <w:marLeft w:val="0"/>
                                  <w:marRight w:val="0"/>
                                  <w:marTop w:val="0"/>
                                  <w:marBottom w:val="0"/>
                                  <w:divBdr>
                                    <w:top w:val="none" w:sz="0" w:space="0" w:color="auto"/>
                                    <w:left w:val="none" w:sz="0" w:space="0" w:color="auto"/>
                                    <w:bottom w:val="none" w:sz="0" w:space="0" w:color="auto"/>
                                    <w:right w:val="none" w:sz="0" w:space="0" w:color="auto"/>
                                  </w:divBdr>
                                  <w:divsChild>
                                    <w:div w:id="48379268">
                                      <w:marLeft w:val="0"/>
                                      <w:marRight w:val="0"/>
                                      <w:marTop w:val="0"/>
                                      <w:marBottom w:val="0"/>
                                      <w:divBdr>
                                        <w:top w:val="single" w:sz="2" w:space="0" w:color="DFDFDF"/>
                                        <w:left w:val="single" w:sz="2" w:space="0" w:color="DFDFDF"/>
                                        <w:bottom w:val="single" w:sz="2" w:space="0" w:color="DFDFDF"/>
                                        <w:right w:val="single" w:sz="2" w:space="0" w:color="DFDFDF"/>
                                      </w:divBdr>
                                      <w:divsChild>
                                        <w:div w:id="118036935">
                                          <w:marLeft w:val="0"/>
                                          <w:marRight w:val="0"/>
                                          <w:marTop w:val="0"/>
                                          <w:marBottom w:val="0"/>
                                          <w:divBdr>
                                            <w:top w:val="none" w:sz="0" w:space="0" w:color="auto"/>
                                            <w:left w:val="none" w:sz="0" w:space="0" w:color="auto"/>
                                            <w:bottom w:val="none" w:sz="0" w:space="0" w:color="auto"/>
                                            <w:right w:val="none" w:sz="0" w:space="0" w:color="auto"/>
                                          </w:divBdr>
                                          <w:divsChild>
                                            <w:div w:id="618495021">
                                              <w:marLeft w:val="0"/>
                                              <w:marRight w:val="0"/>
                                              <w:marTop w:val="0"/>
                                              <w:marBottom w:val="0"/>
                                              <w:divBdr>
                                                <w:top w:val="none" w:sz="0" w:space="0" w:color="auto"/>
                                                <w:left w:val="none" w:sz="0" w:space="0" w:color="auto"/>
                                                <w:bottom w:val="none" w:sz="0" w:space="0" w:color="auto"/>
                                                <w:right w:val="none" w:sz="0" w:space="0" w:color="auto"/>
                                              </w:divBdr>
                                              <w:divsChild>
                                                <w:div w:id="139275185">
                                                  <w:marLeft w:val="0"/>
                                                  <w:marRight w:val="0"/>
                                                  <w:marTop w:val="0"/>
                                                  <w:marBottom w:val="0"/>
                                                  <w:divBdr>
                                                    <w:top w:val="none" w:sz="0" w:space="0" w:color="auto"/>
                                                    <w:left w:val="none" w:sz="0" w:space="0" w:color="auto"/>
                                                    <w:bottom w:val="none" w:sz="0" w:space="0" w:color="auto"/>
                                                    <w:right w:val="none" w:sz="0" w:space="0" w:color="auto"/>
                                                  </w:divBdr>
                                                </w:div>
                                                <w:div w:id="1128819180">
                                                  <w:marLeft w:val="0"/>
                                                  <w:marRight w:val="20"/>
                                                  <w:marTop w:val="0"/>
                                                  <w:marBottom w:val="0"/>
                                                  <w:divBdr>
                                                    <w:top w:val="none" w:sz="0" w:space="0" w:color="auto"/>
                                                    <w:left w:val="none" w:sz="0" w:space="0" w:color="auto"/>
                                                    <w:bottom w:val="none" w:sz="0" w:space="0" w:color="auto"/>
                                                    <w:right w:val="none" w:sz="0" w:space="0" w:color="auto"/>
                                                  </w:divBdr>
                                                </w:div>
                                              </w:divsChild>
                                            </w:div>
                                          </w:divsChild>
                                        </w:div>
                                        <w:div w:id="113989862">
                                          <w:marLeft w:val="-165"/>
                                          <w:marRight w:val="0"/>
                                          <w:marTop w:val="0"/>
                                          <w:marBottom w:val="0"/>
                                          <w:divBdr>
                                            <w:top w:val="none" w:sz="0" w:space="0" w:color="auto"/>
                                            <w:left w:val="none" w:sz="0" w:space="0" w:color="auto"/>
                                            <w:bottom w:val="none" w:sz="0" w:space="0" w:color="auto"/>
                                            <w:right w:val="none" w:sz="0" w:space="0" w:color="auto"/>
                                          </w:divBdr>
                                          <w:divsChild>
                                            <w:div w:id="1101877500">
                                              <w:marLeft w:val="0"/>
                                              <w:marRight w:val="0"/>
                                              <w:marTop w:val="0"/>
                                              <w:marBottom w:val="31"/>
                                              <w:divBdr>
                                                <w:top w:val="single" w:sz="2" w:space="0" w:color="A9A9A9"/>
                                                <w:left w:val="single" w:sz="2" w:space="0" w:color="A9A9A9"/>
                                                <w:bottom w:val="single" w:sz="2" w:space="0" w:color="A9A9A9"/>
                                                <w:right w:val="single" w:sz="2" w:space="0" w:color="A9A9A9"/>
                                              </w:divBdr>
                                              <w:divsChild>
                                                <w:div w:id="682240798">
                                                  <w:marLeft w:val="0"/>
                                                  <w:marRight w:val="0"/>
                                                  <w:marTop w:val="0"/>
                                                  <w:marBottom w:val="0"/>
                                                  <w:divBdr>
                                                    <w:top w:val="none" w:sz="0" w:space="0" w:color="auto"/>
                                                    <w:left w:val="none" w:sz="0" w:space="0" w:color="auto"/>
                                                    <w:bottom w:val="none" w:sz="0" w:space="0" w:color="auto"/>
                                                    <w:right w:val="none" w:sz="0" w:space="0" w:color="auto"/>
                                                  </w:divBdr>
                                                  <w:divsChild>
                                                    <w:div w:id="1866559722">
                                                      <w:marLeft w:val="168"/>
                                                      <w:marRight w:val="0"/>
                                                      <w:marTop w:val="0"/>
                                                      <w:marBottom w:val="168"/>
                                                      <w:divBdr>
                                                        <w:top w:val="none" w:sz="0" w:space="0" w:color="auto"/>
                                                        <w:left w:val="none" w:sz="0" w:space="0" w:color="auto"/>
                                                        <w:bottom w:val="none" w:sz="0" w:space="0" w:color="auto"/>
                                                        <w:right w:val="none" w:sz="0" w:space="0" w:color="auto"/>
                                                      </w:divBdr>
                                                    </w:div>
                                                    <w:div w:id="1905678886">
                                                      <w:marLeft w:val="168"/>
                                                      <w:marRight w:val="0"/>
                                                      <w:marTop w:val="0"/>
                                                      <w:marBottom w:val="168"/>
                                                      <w:divBdr>
                                                        <w:top w:val="none" w:sz="0" w:space="0" w:color="auto"/>
                                                        <w:left w:val="none" w:sz="0" w:space="0" w:color="auto"/>
                                                        <w:bottom w:val="none" w:sz="0" w:space="0" w:color="auto"/>
                                                        <w:right w:val="none" w:sz="0" w:space="0" w:color="auto"/>
                                                      </w:divBdr>
                                                    </w:div>
                                                    <w:div w:id="2064673032">
                                                      <w:marLeft w:val="168"/>
                                                      <w:marRight w:val="0"/>
                                                      <w:marTop w:val="0"/>
                                                      <w:marBottom w:val="168"/>
                                                      <w:divBdr>
                                                        <w:top w:val="none" w:sz="0" w:space="0" w:color="auto"/>
                                                        <w:left w:val="none" w:sz="0" w:space="0" w:color="auto"/>
                                                        <w:bottom w:val="none" w:sz="0" w:space="0" w:color="auto"/>
                                                        <w:right w:val="none" w:sz="0" w:space="0" w:color="auto"/>
                                                      </w:divBdr>
                                                    </w:div>
                                                    <w:div w:id="252400147">
                                                      <w:marLeft w:val="168"/>
                                                      <w:marRight w:val="0"/>
                                                      <w:marTop w:val="0"/>
                                                      <w:marBottom w:val="168"/>
                                                      <w:divBdr>
                                                        <w:top w:val="none" w:sz="0" w:space="0" w:color="auto"/>
                                                        <w:left w:val="none" w:sz="0" w:space="0" w:color="auto"/>
                                                        <w:bottom w:val="none" w:sz="0" w:space="0" w:color="auto"/>
                                                        <w:right w:val="none" w:sz="0" w:space="0" w:color="auto"/>
                                                      </w:divBdr>
                                                    </w:div>
                                                    <w:div w:id="946429843">
                                                      <w:marLeft w:val="168"/>
                                                      <w:marRight w:val="0"/>
                                                      <w:marTop w:val="0"/>
                                                      <w:marBottom w:val="168"/>
                                                      <w:divBdr>
                                                        <w:top w:val="none" w:sz="0" w:space="0" w:color="auto"/>
                                                        <w:left w:val="none" w:sz="0" w:space="0" w:color="auto"/>
                                                        <w:bottom w:val="none" w:sz="0" w:space="0" w:color="auto"/>
                                                        <w:right w:val="none" w:sz="0" w:space="0" w:color="auto"/>
                                                      </w:divBdr>
                                                    </w:div>
                                                    <w:div w:id="546995994">
                                                      <w:marLeft w:val="168"/>
                                                      <w:marRight w:val="0"/>
                                                      <w:marTop w:val="0"/>
                                                      <w:marBottom w:val="16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219405">
                              <w:marLeft w:val="0"/>
                              <w:marRight w:val="0"/>
                              <w:marTop w:val="240"/>
                              <w:marBottom w:val="240"/>
                              <w:divBdr>
                                <w:top w:val="none" w:sz="0" w:space="0" w:color="auto"/>
                                <w:left w:val="none" w:sz="0" w:space="0" w:color="auto"/>
                                <w:bottom w:val="none" w:sz="0" w:space="0" w:color="auto"/>
                                <w:right w:val="none" w:sz="0" w:space="0" w:color="auto"/>
                              </w:divBdr>
                            </w:div>
                          </w:divsChild>
                        </w:div>
                        <w:div w:id="1732725482">
                          <w:marLeft w:val="0"/>
                          <w:marRight w:val="0"/>
                          <w:marTop w:val="0"/>
                          <w:marBottom w:val="306"/>
                          <w:divBdr>
                            <w:top w:val="none" w:sz="0" w:space="0" w:color="auto"/>
                            <w:left w:val="none" w:sz="0" w:space="0" w:color="auto"/>
                            <w:bottom w:val="none" w:sz="0" w:space="0" w:color="auto"/>
                            <w:right w:val="none" w:sz="0" w:space="0" w:color="auto"/>
                          </w:divBdr>
                          <w:divsChild>
                            <w:div w:id="1796488249">
                              <w:marLeft w:val="0"/>
                              <w:marRight w:val="0"/>
                              <w:marTop w:val="0"/>
                              <w:marBottom w:val="0"/>
                              <w:divBdr>
                                <w:top w:val="none" w:sz="0" w:space="0" w:color="auto"/>
                                <w:left w:val="none" w:sz="0" w:space="0" w:color="auto"/>
                                <w:bottom w:val="none" w:sz="0" w:space="0" w:color="auto"/>
                                <w:right w:val="none" w:sz="0" w:space="0" w:color="auto"/>
                              </w:divBdr>
                              <w:divsChild>
                                <w:div w:id="909198167">
                                  <w:marLeft w:val="0"/>
                                  <w:marRight w:val="0"/>
                                  <w:marTop w:val="102"/>
                                  <w:marBottom w:val="0"/>
                                  <w:divBdr>
                                    <w:top w:val="single" w:sz="4" w:space="10" w:color="CCCCCC"/>
                                    <w:left w:val="single" w:sz="4" w:space="10" w:color="CCCCCC"/>
                                    <w:bottom w:val="single" w:sz="4" w:space="10" w:color="CCCCCC"/>
                                    <w:right w:val="single" w:sz="4" w:space="10" w:color="CCCCCC"/>
                                  </w:divBdr>
                                </w:div>
                              </w:divsChild>
                            </w:div>
                          </w:divsChild>
                        </w:div>
                        <w:div w:id="538589547">
                          <w:marLeft w:val="0"/>
                          <w:marRight w:val="0"/>
                          <w:marTop w:val="0"/>
                          <w:marBottom w:val="306"/>
                          <w:divBdr>
                            <w:top w:val="single" w:sz="4" w:space="10" w:color="CCCCCC"/>
                            <w:left w:val="single" w:sz="4" w:space="10" w:color="CCCCCC"/>
                            <w:bottom w:val="single" w:sz="4" w:space="10" w:color="CCCCCC"/>
                            <w:right w:val="single" w:sz="4" w:space="10" w:color="CCCCCC"/>
                          </w:divBdr>
                        </w:div>
                        <w:div w:id="1202287276">
                          <w:marLeft w:val="0"/>
                          <w:marRight w:val="0"/>
                          <w:marTop w:val="0"/>
                          <w:marBottom w:val="306"/>
                          <w:divBdr>
                            <w:top w:val="single" w:sz="4" w:space="10" w:color="CCCCCC"/>
                            <w:left w:val="single" w:sz="4" w:space="10" w:color="CCCCCC"/>
                            <w:bottom w:val="single" w:sz="4" w:space="10" w:color="CCCCCC"/>
                            <w:right w:val="single" w:sz="4" w:space="10" w:color="CCCCCC"/>
                          </w:divBdr>
                          <w:divsChild>
                            <w:div w:id="1481968789">
                              <w:marLeft w:val="0"/>
                              <w:marRight w:val="0"/>
                              <w:marTop w:val="82"/>
                              <w:marBottom w:val="82"/>
                              <w:divBdr>
                                <w:top w:val="none" w:sz="0" w:space="0" w:color="auto"/>
                                <w:left w:val="none" w:sz="0" w:space="0" w:color="auto"/>
                                <w:bottom w:val="none" w:sz="0" w:space="0" w:color="auto"/>
                                <w:right w:val="none" w:sz="0" w:space="0" w:color="auto"/>
                              </w:divBdr>
                              <w:divsChild>
                                <w:div w:id="1362365837">
                                  <w:marLeft w:val="0"/>
                                  <w:marRight w:val="0"/>
                                  <w:marTop w:val="0"/>
                                  <w:marBottom w:val="0"/>
                                  <w:divBdr>
                                    <w:top w:val="none" w:sz="0" w:space="0" w:color="auto"/>
                                    <w:left w:val="none" w:sz="0" w:space="0" w:color="auto"/>
                                    <w:bottom w:val="none" w:sz="0" w:space="0" w:color="auto"/>
                                    <w:right w:val="none" w:sz="0" w:space="0" w:color="auto"/>
                                  </w:divBdr>
                                  <w:divsChild>
                                    <w:div w:id="1214148484">
                                      <w:marLeft w:val="0"/>
                                      <w:marRight w:val="0"/>
                                      <w:marTop w:val="0"/>
                                      <w:marBottom w:val="0"/>
                                      <w:divBdr>
                                        <w:top w:val="none" w:sz="0" w:space="0" w:color="auto"/>
                                        <w:left w:val="none" w:sz="0" w:space="0" w:color="auto"/>
                                        <w:bottom w:val="none" w:sz="0" w:space="0" w:color="auto"/>
                                        <w:right w:val="none" w:sz="0" w:space="0" w:color="auto"/>
                                      </w:divBdr>
                                      <w:divsChild>
                                        <w:div w:id="1096290220">
                                          <w:marLeft w:val="0"/>
                                          <w:marRight w:val="0"/>
                                          <w:marTop w:val="0"/>
                                          <w:marBottom w:val="0"/>
                                          <w:divBdr>
                                            <w:top w:val="single" w:sz="2" w:space="0" w:color="DFDFDF"/>
                                            <w:left w:val="single" w:sz="2" w:space="0" w:color="DFDFDF"/>
                                            <w:bottom w:val="single" w:sz="2" w:space="0" w:color="DFDFDF"/>
                                            <w:right w:val="single" w:sz="2" w:space="0" w:color="DFDFDF"/>
                                          </w:divBdr>
                                          <w:divsChild>
                                            <w:div w:id="1809206941">
                                              <w:marLeft w:val="0"/>
                                              <w:marRight w:val="0"/>
                                              <w:marTop w:val="0"/>
                                              <w:marBottom w:val="0"/>
                                              <w:divBdr>
                                                <w:top w:val="none" w:sz="0" w:space="0" w:color="auto"/>
                                                <w:left w:val="none" w:sz="0" w:space="0" w:color="auto"/>
                                                <w:bottom w:val="none" w:sz="0" w:space="0" w:color="auto"/>
                                                <w:right w:val="none" w:sz="0" w:space="0" w:color="auto"/>
                                              </w:divBdr>
                                              <w:divsChild>
                                                <w:div w:id="1354382893">
                                                  <w:marLeft w:val="0"/>
                                                  <w:marRight w:val="0"/>
                                                  <w:marTop w:val="0"/>
                                                  <w:marBottom w:val="0"/>
                                                  <w:divBdr>
                                                    <w:top w:val="none" w:sz="0" w:space="0" w:color="auto"/>
                                                    <w:left w:val="none" w:sz="0" w:space="0" w:color="auto"/>
                                                    <w:bottom w:val="none" w:sz="0" w:space="0" w:color="auto"/>
                                                    <w:right w:val="none" w:sz="0" w:space="0" w:color="auto"/>
                                                  </w:divBdr>
                                                  <w:divsChild>
                                                    <w:div w:id="17294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5760">
                                              <w:marLeft w:val="-62"/>
                                              <w:marRight w:val="0"/>
                                              <w:marTop w:val="0"/>
                                              <w:marBottom w:val="0"/>
                                              <w:divBdr>
                                                <w:top w:val="none" w:sz="0" w:space="0" w:color="auto"/>
                                                <w:left w:val="none" w:sz="0" w:space="0" w:color="auto"/>
                                                <w:bottom w:val="none" w:sz="0" w:space="0" w:color="auto"/>
                                                <w:right w:val="none" w:sz="0" w:space="0" w:color="auto"/>
                                              </w:divBdr>
                                              <w:divsChild>
                                                <w:div w:id="491990669">
                                                  <w:marLeft w:val="0"/>
                                                  <w:marRight w:val="0"/>
                                                  <w:marTop w:val="0"/>
                                                  <w:marBottom w:val="0"/>
                                                  <w:divBdr>
                                                    <w:top w:val="single" w:sz="2" w:space="0" w:color="A9A9A9"/>
                                                    <w:left w:val="single" w:sz="2" w:space="0" w:color="A9A9A9"/>
                                                    <w:bottom w:val="single" w:sz="2" w:space="0" w:color="A9A9A9"/>
                                                    <w:right w:val="single" w:sz="2" w:space="0" w:color="A9A9A9"/>
                                                  </w:divBdr>
                                                  <w:divsChild>
                                                    <w:div w:id="1589731482">
                                                      <w:marLeft w:val="0"/>
                                                      <w:marRight w:val="0"/>
                                                      <w:marTop w:val="0"/>
                                                      <w:marBottom w:val="0"/>
                                                      <w:divBdr>
                                                        <w:top w:val="none" w:sz="0" w:space="0" w:color="auto"/>
                                                        <w:left w:val="none" w:sz="0" w:space="0" w:color="auto"/>
                                                        <w:bottom w:val="none" w:sz="0" w:space="0" w:color="auto"/>
                                                        <w:right w:val="none" w:sz="0" w:space="0" w:color="auto"/>
                                                      </w:divBdr>
                                                      <w:divsChild>
                                                        <w:div w:id="213085683">
                                                          <w:marLeft w:val="63"/>
                                                          <w:marRight w:val="0"/>
                                                          <w:marTop w:val="0"/>
                                                          <w:marBottom w:val="102"/>
                                                          <w:divBdr>
                                                            <w:top w:val="none" w:sz="0" w:space="0" w:color="auto"/>
                                                            <w:left w:val="none" w:sz="0" w:space="0" w:color="auto"/>
                                                            <w:bottom w:val="none" w:sz="0" w:space="0" w:color="auto"/>
                                                            <w:right w:val="none" w:sz="0" w:space="0" w:color="auto"/>
                                                          </w:divBdr>
                                                        </w:div>
                                                        <w:div w:id="458452891">
                                                          <w:marLeft w:val="63"/>
                                                          <w:marRight w:val="0"/>
                                                          <w:marTop w:val="0"/>
                                                          <w:marBottom w:val="102"/>
                                                          <w:divBdr>
                                                            <w:top w:val="none" w:sz="0" w:space="0" w:color="auto"/>
                                                            <w:left w:val="none" w:sz="0" w:space="0" w:color="auto"/>
                                                            <w:bottom w:val="none" w:sz="0" w:space="0" w:color="auto"/>
                                                            <w:right w:val="none" w:sz="0" w:space="0" w:color="auto"/>
                                                          </w:divBdr>
                                                        </w:div>
                                                        <w:div w:id="1121533452">
                                                          <w:marLeft w:val="63"/>
                                                          <w:marRight w:val="0"/>
                                                          <w:marTop w:val="0"/>
                                                          <w:marBottom w:val="102"/>
                                                          <w:divBdr>
                                                            <w:top w:val="none" w:sz="0" w:space="0" w:color="auto"/>
                                                            <w:left w:val="none" w:sz="0" w:space="0" w:color="auto"/>
                                                            <w:bottom w:val="none" w:sz="0" w:space="0" w:color="auto"/>
                                                            <w:right w:val="none" w:sz="0" w:space="0" w:color="auto"/>
                                                          </w:divBdr>
                                                        </w:div>
                                                        <w:div w:id="1762530398">
                                                          <w:marLeft w:val="63"/>
                                                          <w:marRight w:val="0"/>
                                                          <w:marTop w:val="0"/>
                                                          <w:marBottom w:val="102"/>
                                                          <w:divBdr>
                                                            <w:top w:val="none" w:sz="0" w:space="0" w:color="auto"/>
                                                            <w:left w:val="none" w:sz="0" w:space="0" w:color="auto"/>
                                                            <w:bottom w:val="none" w:sz="0" w:space="0" w:color="auto"/>
                                                            <w:right w:val="none" w:sz="0" w:space="0" w:color="auto"/>
                                                          </w:divBdr>
                                                        </w:div>
                                                        <w:div w:id="2003459781">
                                                          <w:marLeft w:val="63"/>
                                                          <w:marRight w:val="0"/>
                                                          <w:marTop w:val="0"/>
                                                          <w:marBottom w:val="102"/>
                                                          <w:divBdr>
                                                            <w:top w:val="none" w:sz="0" w:space="0" w:color="auto"/>
                                                            <w:left w:val="none" w:sz="0" w:space="0" w:color="auto"/>
                                                            <w:bottom w:val="none" w:sz="0" w:space="0" w:color="auto"/>
                                                            <w:right w:val="none" w:sz="0" w:space="0" w:color="auto"/>
                                                          </w:divBdr>
                                                        </w:div>
                                                      </w:divsChild>
                                                    </w:div>
                                                  </w:divsChild>
                                                </w:div>
                                              </w:divsChild>
                                            </w:div>
                                            <w:div w:id="1419790676">
                                              <w:marLeft w:val="0"/>
                                              <w:marRight w:val="0"/>
                                              <w:marTop w:val="0"/>
                                              <w:marBottom w:val="0"/>
                                              <w:divBdr>
                                                <w:top w:val="none" w:sz="0" w:space="0" w:color="auto"/>
                                                <w:left w:val="none" w:sz="0" w:space="0" w:color="auto"/>
                                                <w:bottom w:val="none" w:sz="0" w:space="0" w:color="auto"/>
                                                <w:right w:val="none" w:sz="0" w:space="0" w:color="auto"/>
                                              </w:divBdr>
                                              <w:divsChild>
                                                <w:div w:id="13568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114645">
                          <w:marLeft w:val="0"/>
                          <w:marRight w:val="0"/>
                          <w:marTop w:val="0"/>
                          <w:marBottom w:val="306"/>
                          <w:divBdr>
                            <w:top w:val="none" w:sz="0" w:space="0" w:color="auto"/>
                            <w:left w:val="none" w:sz="0" w:space="0" w:color="auto"/>
                            <w:bottom w:val="none" w:sz="0" w:space="0" w:color="auto"/>
                            <w:right w:val="none" w:sz="0" w:space="0" w:color="auto"/>
                          </w:divBdr>
                          <w:divsChild>
                            <w:div w:id="923883130">
                              <w:marLeft w:val="0"/>
                              <w:marRight w:val="0"/>
                              <w:marTop w:val="0"/>
                              <w:marBottom w:val="306"/>
                              <w:divBdr>
                                <w:top w:val="none" w:sz="0" w:space="0" w:color="auto"/>
                                <w:left w:val="none" w:sz="0" w:space="0" w:color="auto"/>
                                <w:bottom w:val="none" w:sz="0" w:space="0" w:color="auto"/>
                                <w:right w:val="none" w:sz="0" w:space="0" w:color="auto"/>
                              </w:divBdr>
                              <w:divsChild>
                                <w:div w:id="17985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194422">
          <w:marLeft w:val="0"/>
          <w:marRight w:val="0"/>
          <w:marTop w:val="0"/>
          <w:marBottom w:val="0"/>
          <w:divBdr>
            <w:top w:val="none" w:sz="0" w:space="0" w:color="auto"/>
            <w:left w:val="none" w:sz="0" w:space="0" w:color="auto"/>
            <w:bottom w:val="none" w:sz="0" w:space="0" w:color="auto"/>
            <w:right w:val="none" w:sz="0" w:space="0" w:color="auto"/>
          </w:divBdr>
        </w:div>
        <w:div w:id="866673512">
          <w:marLeft w:val="0"/>
          <w:marRight w:val="0"/>
          <w:marTop w:val="0"/>
          <w:marBottom w:val="0"/>
          <w:divBdr>
            <w:top w:val="none" w:sz="0" w:space="0" w:color="auto"/>
            <w:left w:val="none" w:sz="0" w:space="0" w:color="auto"/>
            <w:bottom w:val="none" w:sz="0" w:space="0" w:color="auto"/>
            <w:right w:val="none" w:sz="0" w:space="0" w:color="auto"/>
          </w:divBdr>
          <w:divsChild>
            <w:div w:id="197788066">
              <w:marLeft w:val="0"/>
              <w:marRight w:val="0"/>
              <w:marTop w:val="0"/>
              <w:marBottom w:val="0"/>
              <w:divBdr>
                <w:top w:val="none" w:sz="0" w:space="0" w:color="auto"/>
                <w:left w:val="none" w:sz="0" w:space="0" w:color="auto"/>
                <w:bottom w:val="none" w:sz="0" w:space="0" w:color="auto"/>
                <w:right w:val="none" w:sz="0" w:space="0" w:color="auto"/>
              </w:divBdr>
              <w:divsChild>
                <w:div w:id="151289081">
                  <w:marLeft w:val="0"/>
                  <w:marRight w:val="0"/>
                  <w:marTop w:val="0"/>
                  <w:marBottom w:val="0"/>
                  <w:divBdr>
                    <w:top w:val="none" w:sz="0" w:space="0" w:color="auto"/>
                    <w:left w:val="none" w:sz="0" w:space="0" w:color="auto"/>
                    <w:bottom w:val="none" w:sz="0" w:space="0" w:color="auto"/>
                    <w:right w:val="none" w:sz="0" w:space="0" w:color="auto"/>
                  </w:divBdr>
                  <w:divsChild>
                    <w:div w:id="410470465">
                      <w:marLeft w:val="0"/>
                      <w:marRight w:val="0"/>
                      <w:marTop w:val="0"/>
                      <w:marBottom w:val="0"/>
                      <w:divBdr>
                        <w:top w:val="none" w:sz="0" w:space="0" w:color="auto"/>
                        <w:left w:val="none" w:sz="0" w:space="0" w:color="auto"/>
                        <w:bottom w:val="none" w:sz="0" w:space="0" w:color="auto"/>
                        <w:right w:val="none" w:sz="0" w:space="0" w:color="auto"/>
                      </w:divBdr>
                      <w:divsChild>
                        <w:div w:id="2114283474">
                          <w:marLeft w:val="0"/>
                          <w:marRight w:val="0"/>
                          <w:marTop w:val="0"/>
                          <w:marBottom w:val="0"/>
                          <w:divBdr>
                            <w:top w:val="single" w:sz="2" w:space="0" w:color="DFDFDF"/>
                            <w:left w:val="single" w:sz="2" w:space="0" w:color="DFDFDF"/>
                            <w:bottom w:val="single" w:sz="2" w:space="0" w:color="DFDFDF"/>
                            <w:right w:val="single" w:sz="2" w:space="0" w:color="DFDFDF"/>
                          </w:divBdr>
                          <w:divsChild>
                            <w:div w:id="1811047074">
                              <w:marLeft w:val="-80"/>
                              <w:marRight w:val="0"/>
                              <w:marTop w:val="0"/>
                              <w:marBottom w:val="0"/>
                              <w:divBdr>
                                <w:top w:val="none" w:sz="0" w:space="0" w:color="auto"/>
                                <w:left w:val="none" w:sz="0" w:space="0" w:color="auto"/>
                                <w:bottom w:val="none" w:sz="0" w:space="0" w:color="auto"/>
                                <w:right w:val="none" w:sz="0" w:space="0" w:color="auto"/>
                              </w:divBdr>
                              <w:divsChild>
                                <w:div w:id="112212432">
                                  <w:marLeft w:val="0"/>
                                  <w:marRight w:val="0"/>
                                  <w:marTop w:val="0"/>
                                  <w:marBottom w:val="0"/>
                                  <w:divBdr>
                                    <w:top w:val="single" w:sz="2" w:space="0" w:color="A9A9A9"/>
                                    <w:left w:val="single" w:sz="2" w:space="0" w:color="A9A9A9"/>
                                    <w:bottom w:val="single" w:sz="2" w:space="0" w:color="A9A9A9"/>
                                    <w:right w:val="single" w:sz="2" w:space="0" w:color="A9A9A9"/>
                                  </w:divBdr>
                                  <w:divsChild>
                                    <w:div w:id="1342077287">
                                      <w:marLeft w:val="0"/>
                                      <w:marRight w:val="0"/>
                                      <w:marTop w:val="0"/>
                                      <w:marBottom w:val="0"/>
                                      <w:divBdr>
                                        <w:top w:val="none" w:sz="0" w:space="0" w:color="auto"/>
                                        <w:left w:val="none" w:sz="0" w:space="0" w:color="auto"/>
                                        <w:bottom w:val="none" w:sz="0" w:space="0" w:color="auto"/>
                                        <w:right w:val="none" w:sz="0" w:space="0" w:color="auto"/>
                                      </w:divBdr>
                                      <w:divsChild>
                                        <w:div w:id="735477292">
                                          <w:marLeft w:val="81"/>
                                          <w:marRight w:val="0"/>
                                          <w:marTop w:val="0"/>
                                          <w:marBottom w:val="102"/>
                                          <w:divBdr>
                                            <w:top w:val="single" w:sz="2" w:space="0" w:color="E4E4E4"/>
                                            <w:left w:val="single" w:sz="2" w:space="0" w:color="E4E4E4"/>
                                            <w:bottom w:val="single" w:sz="2" w:space="0" w:color="E4E4E4"/>
                                            <w:right w:val="single" w:sz="2" w:space="0" w:color="E4E4E4"/>
                                          </w:divBdr>
                                          <w:divsChild>
                                            <w:div w:id="1158113365">
                                              <w:marLeft w:val="0"/>
                                              <w:marRight w:val="0"/>
                                              <w:marTop w:val="0"/>
                                              <w:marBottom w:val="0"/>
                                              <w:divBdr>
                                                <w:top w:val="none" w:sz="0" w:space="0" w:color="auto"/>
                                                <w:left w:val="none" w:sz="0" w:space="0" w:color="auto"/>
                                                <w:bottom w:val="none" w:sz="0" w:space="0" w:color="auto"/>
                                                <w:right w:val="none" w:sz="0" w:space="0" w:color="auto"/>
                                              </w:divBdr>
                                            </w:div>
                                          </w:divsChild>
                                        </w:div>
                                        <w:div w:id="1696734069">
                                          <w:marLeft w:val="81"/>
                                          <w:marRight w:val="0"/>
                                          <w:marTop w:val="0"/>
                                          <w:marBottom w:val="102"/>
                                          <w:divBdr>
                                            <w:top w:val="single" w:sz="2" w:space="0" w:color="E4E4E4"/>
                                            <w:left w:val="single" w:sz="2" w:space="0" w:color="E4E4E4"/>
                                            <w:bottom w:val="single" w:sz="2" w:space="0" w:color="E4E4E4"/>
                                            <w:right w:val="single" w:sz="2" w:space="0" w:color="E4E4E4"/>
                                          </w:divBdr>
                                          <w:divsChild>
                                            <w:div w:id="52120621">
                                              <w:marLeft w:val="0"/>
                                              <w:marRight w:val="0"/>
                                              <w:marTop w:val="0"/>
                                              <w:marBottom w:val="0"/>
                                              <w:divBdr>
                                                <w:top w:val="none" w:sz="0" w:space="0" w:color="auto"/>
                                                <w:left w:val="none" w:sz="0" w:space="0" w:color="auto"/>
                                                <w:bottom w:val="none" w:sz="0" w:space="0" w:color="auto"/>
                                                <w:right w:val="none" w:sz="0" w:space="0" w:color="auto"/>
                                              </w:divBdr>
                                            </w:div>
                                            <w:div w:id="1875071191">
                                              <w:marLeft w:val="0"/>
                                              <w:marRight w:val="0"/>
                                              <w:marTop w:val="0"/>
                                              <w:marBottom w:val="0"/>
                                              <w:divBdr>
                                                <w:top w:val="none" w:sz="0" w:space="0" w:color="auto"/>
                                                <w:left w:val="none" w:sz="0" w:space="0" w:color="auto"/>
                                                <w:bottom w:val="none" w:sz="0" w:space="0" w:color="auto"/>
                                                <w:right w:val="none" w:sz="0" w:space="0" w:color="auto"/>
                                              </w:divBdr>
                                            </w:div>
                                          </w:divsChild>
                                        </w:div>
                                        <w:div w:id="42097869">
                                          <w:marLeft w:val="81"/>
                                          <w:marRight w:val="0"/>
                                          <w:marTop w:val="0"/>
                                          <w:marBottom w:val="102"/>
                                          <w:divBdr>
                                            <w:top w:val="single" w:sz="2" w:space="0" w:color="E4E4E4"/>
                                            <w:left w:val="single" w:sz="2" w:space="0" w:color="E4E4E4"/>
                                            <w:bottom w:val="single" w:sz="2" w:space="0" w:color="E4E4E4"/>
                                            <w:right w:val="single" w:sz="2" w:space="0" w:color="E4E4E4"/>
                                          </w:divBdr>
                                          <w:divsChild>
                                            <w:div w:id="1460026076">
                                              <w:marLeft w:val="0"/>
                                              <w:marRight w:val="0"/>
                                              <w:marTop w:val="0"/>
                                              <w:marBottom w:val="0"/>
                                              <w:divBdr>
                                                <w:top w:val="none" w:sz="0" w:space="0" w:color="auto"/>
                                                <w:left w:val="none" w:sz="0" w:space="0" w:color="auto"/>
                                                <w:bottom w:val="none" w:sz="0" w:space="0" w:color="auto"/>
                                                <w:right w:val="none" w:sz="0" w:space="0" w:color="auto"/>
                                              </w:divBdr>
                                            </w:div>
                                            <w:div w:id="81325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5086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mily.lovetoknow.com/about-family-values/how-does-religion-increase-decrease-family-cohesion" TargetMode="External"/><Relationship Id="rId13" Type="http://schemas.openxmlformats.org/officeDocument/2006/relationships/hyperlink" Target="http://www.hopeforlearning.com/articles/currents1205.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eopleof.oureverydaylife.com/examples-religious-values-9409.html" TargetMode="External"/><Relationship Id="rId12" Type="http://schemas.openxmlformats.org/officeDocument/2006/relationships/hyperlink" Target="https://childrens-books.lovetoknow.com/Christian_Moral_Short_Stories_for_Kids" TargetMode="External"/><Relationship Id="rId17" Type="http://schemas.openxmlformats.org/officeDocument/2006/relationships/hyperlink" Target="https://travel.lovetoknow.com/best-family-vacation-spots" TargetMode="External"/><Relationship Id="rId2" Type="http://schemas.openxmlformats.org/officeDocument/2006/relationships/styles" Target="styles.xml"/><Relationship Id="rId16" Type="http://schemas.openxmlformats.org/officeDocument/2006/relationships/hyperlink" Target="https://family.lovetoknow.com/family-activities/family-night-ideas" TargetMode="External"/><Relationship Id="rId1" Type="http://schemas.openxmlformats.org/officeDocument/2006/relationships/numbering" Target="numbering.xml"/><Relationship Id="rId6" Type="http://schemas.openxmlformats.org/officeDocument/2006/relationships/hyperlink" Target="https://www.boundless.com/political-science/public-opinion/forming-public-opinion/from-political-values-to-ideology/" TargetMode="External"/><Relationship Id="rId11" Type="http://schemas.openxmlformats.org/officeDocument/2006/relationships/hyperlink" Target="https://www.reference.com/world-view/examples-moral-values-1ba762d2bd5e25b3" TargetMode="External"/><Relationship Id="rId5" Type="http://schemas.openxmlformats.org/officeDocument/2006/relationships/hyperlink" Target="http://changingminds.org/explanations/values/values_categories.htm" TargetMode="External"/><Relationship Id="rId15" Type="http://schemas.openxmlformats.org/officeDocument/2006/relationships/hyperlink" Target="https://home-school.lovetoknow.com/social-skills-lesson-plans" TargetMode="External"/><Relationship Id="rId10" Type="http://schemas.openxmlformats.org/officeDocument/2006/relationships/hyperlink" Target="https://jobs.lovetoknow.com/how-professional-values-ethics-can-impact-career-succes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areer-advice.monster.com/job-search/career-assessment/Work-Values-Check-List/article.aspx" TargetMode="External"/><Relationship Id="rId14" Type="http://schemas.openxmlformats.org/officeDocument/2006/relationships/hyperlink" Target="https://family.lovetoknow.com/fun-family-outdoor-activ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1816</Words>
  <Characters>10355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iball</dc:creator>
  <cp:lastModifiedBy>iball</cp:lastModifiedBy>
  <cp:revision>6</cp:revision>
  <dcterms:created xsi:type="dcterms:W3CDTF">2019-09-09T15:10:00Z</dcterms:created>
  <dcterms:modified xsi:type="dcterms:W3CDTF">2019-09-11T04:46:00Z</dcterms:modified>
</cp:coreProperties>
</file>